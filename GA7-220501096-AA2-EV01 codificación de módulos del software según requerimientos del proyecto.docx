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39410" w14:textId="3C1245E0" w:rsidR="00607F45" w:rsidRPr="00607F45" w:rsidDel="0064508D" w:rsidRDefault="00607F45" w:rsidP="00607F45">
      <w:pPr>
        <w:jc w:val="center"/>
        <w:rPr>
          <w:del w:id="0" w:author="Adriana María Sierra Ramírez" w:date="2025-02-03T10:48:00Z" w16du:dateUtc="2025-02-03T15:48:00Z"/>
          <w:b/>
          <w:bCs/>
          <w:sz w:val="28"/>
          <w:szCs w:val="28"/>
          <w:lang w:val="es-CO"/>
        </w:rPr>
      </w:pPr>
    </w:p>
    <w:p w14:paraId="4853E184" w14:textId="77777777" w:rsidR="00292F27" w:rsidRPr="00292F27" w:rsidRDefault="00292F27" w:rsidP="00292F27">
      <w:pPr>
        <w:jc w:val="center"/>
        <w:rPr>
          <w:ins w:id="1" w:author="Adriana María Sierra Ramírez" w:date="2025-02-04T10:21:00Z"/>
          <w:b/>
          <w:bCs/>
          <w:sz w:val="28"/>
          <w:szCs w:val="28"/>
          <w:lang w:val="es-CO"/>
        </w:rPr>
      </w:pPr>
    </w:p>
    <w:p w14:paraId="54FF5E1E" w14:textId="77777777" w:rsidR="00292F27" w:rsidRPr="00292F27" w:rsidRDefault="00292F27" w:rsidP="00292F27">
      <w:pPr>
        <w:jc w:val="center"/>
        <w:rPr>
          <w:ins w:id="2" w:author="Adriana María Sierra Ramírez" w:date="2025-02-04T10:21:00Z"/>
          <w:b/>
          <w:bCs/>
          <w:sz w:val="28"/>
          <w:szCs w:val="28"/>
          <w:lang w:val="es-CO"/>
        </w:rPr>
      </w:pPr>
      <w:ins w:id="3" w:author="Adriana María Sierra Ramírez" w:date="2025-02-04T10:21:00Z">
        <w:r w:rsidRPr="00292F27">
          <w:rPr>
            <w:b/>
            <w:bCs/>
            <w:sz w:val="28"/>
            <w:szCs w:val="28"/>
            <w:lang w:val="es-CO"/>
          </w:rPr>
          <w:t xml:space="preserve">GA7-220501096-AA2-EV01 codificación de módulos del software según requerimientos del proyecto </w:t>
        </w:r>
      </w:ins>
    </w:p>
    <w:p w14:paraId="711BF1D8" w14:textId="3909CEEB" w:rsidR="00DC1146" w:rsidRPr="00DC1146" w:rsidRDefault="00DC1146" w:rsidP="00DC1146">
      <w:pPr>
        <w:jc w:val="center"/>
        <w:rPr>
          <w:ins w:id="4" w:author="Adriana María Sierra Ramírez" w:date="2025-02-04T10:07:00Z"/>
          <w:b/>
          <w:bCs/>
          <w:sz w:val="28"/>
          <w:szCs w:val="28"/>
          <w:lang w:val="es-CO"/>
        </w:rPr>
      </w:pPr>
      <w:ins w:id="5" w:author="Adriana María Sierra Ramírez" w:date="2025-02-04T10:07:00Z">
        <w:r w:rsidRPr="00DC1146">
          <w:rPr>
            <w:b/>
            <w:bCs/>
            <w:sz w:val="28"/>
            <w:szCs w:val="28"/>
            <w:lang w:val="es-CO"/>
          </w:rPr>
          <w:t xml:space="preserve"> </w:t>
        </w:r>
      </w:ins>
    </w:p>
    <w:p w14:paraId="20F52502" w14:textId="78F79CDA" w:rsidR="00137F36" w:rsidRPr="00137F36" w:rsidDel="00DC1146" w:rsidRDefault="00137F36" w:rsidP="00137F36">
      <w:pPr>
        <w:jc w:val="center"/>
        <w:rPr>
          <w:del w:id="6" w:author="Adriana María Sierra Ramírez" w:date="2025-02-04T10:07:00Z" w16du:dateUtc="2025-02-04T15:07:00Z"/>
          <w:b/>
          <w:bCs/>
          <w:sz w:val="28"/>
          <w:szCs w:val="28"/>
          <w:lang w:val="es-CO"/>
        </w:rPr>
      </w:pPr>
    </w:p>
    <w:p w14:paraId="77998BA6" w14:textId="74B5A9A8" w:rsidR="00137F36" w:rsidRPr="00137F36" w:rsidDel="0064508D" w:rsidRDefault="00137F36" w:rsidP="00137F36">
      <w:pPr>
        <w:jc w:val="center"/>
        <w:rPr>
          <w:del w:id="7" w:author="Adriana María Sierra Ramírez" w:date="2025-02-03T10:48:00Z" w16du:dateUtc="2025-02-03T15:48:00Z"/>
          <w:b/>
          <w:bCs/>
          <w:sz w:val="28"/>
          <w:szCs w:val="28"/>
          <w:lang w:val="es-CO"/>
        </w:rPr>
      </w:pPr>
      <w:del w:id="8" w:author="Adriana María Sierra Ramírez" w:date="2025-02-03T10:48:00Z" w16du:dateUtc="2025-02-03T15:48:00Z">
        <w:r w:rsidRPr="00137F36" w:rsidDel="0064508D">
          <w:rPr>
            <w:b/>
            <w:bCs/>
            <w:sz w:val="28"/>
            <w:szCs w:val="28"/>
            <w:lang w:val="es-CO"/>
          </w:rPr>
          <w:delText xml:space="preserve">GA7-220501096-AA1-EV02 definir estándares de codificación de acuerdo a plataforma de desarrollo elegida </w:delText>
        </w:r>
      </w:del>
    </w:p>
    <w:p w14:paraId="24B3F15F" w14:textId="7787D64E" w:rsidR="00607F45" w:rsidRPr="00607F45" w:rsidDel="0064508D" w:rsidRDefault="00607F45" w:rsidP="00607F45">
      <w:pPr>
        <w:jc w:val="center"/>
        <w:rPr>
          <w:del w:id="9" w:author="Adriana María Sierra Ramírez" w:date="2025-02-03T10:48:00Z" w16du:dateUtc="2025-02-03T15:48:00Z"/>
          <w:b/>
          <w:bCs/>
          <w:sz w:val="28"/>
          <w:szCs w:val="28"/>
          <w:lang w:val="es-CO"/>
        </w:rPr>
      </w:pPr>
      <w:del w:id="10" w:author="Adriana María Sierra Ramírez" w:date="2025-02-03T10:48:00Z" w16du:dateUtc="2025-02-03T15:48:00Z">
        <w:r w:rsidRPr="00607F45" w:rsidDel="0064508D">
          <w:rPr>
            <w:b/>
            <w:bCs/>
            <w:sz w:val="28"/>
            <w:szCs w:val="28"/>
            <w:lang w:val="es-CO"/>
          </w:rPr>
          <w:delText xml:space="preserve"> </w:delText>
        </w:r>
      </w:del>
    </w:p>
    <w:p w14:paraId="38243377" w14:textId="77777777" w:rsidR="00F517FA" w:rsidRPr="00F517FA" w:rsidRDefault="00F517FA" w:rsidP="005922E4">
      <w:pPr>
        <w:jc w:val="center"/>
        <w:rPr>
          <w:sz w:val="28"/>
          <w:szCs w:val="28"/>
          <w:lang w:val="es-CO"/>
        </w:rPr>
      </w:pPr>
    </w:p>
    <w:p w14:paraId="5A6B0E70" w14:textId="77777777" w:rsidR="00F517FA" w:rsidRPr="00F517FA" w:rsidRDefault="00F517FA" w:rsidP="005922E4">
      <w:pPr>
        <w:jc w:val="center"/>
        <w:rPr>
          <w:sz w:val="28"/>
          <w:szCs w:val="28"/>
          <w:lang w:val="es-CO"/>
        </w:rPr>
      </w:pPr>
    </w:p>
    <w:p w14:paraId="289F91EB" w14:textId="77777777" w:rsidR="007902E2" w:rsidRDefault="007902E2" w:rsidP="005922E4">
      <w:pPr>
        <w:jc w:val="center"/>
        <w:rPr>
          <w:sz w:val="36"/>
          <w:szCs w:val="36"/>
          <w:lang w:val="es-CO"/>
        </w:rPr>
      </w:pPr>
    </w:p>
    <w:p w14:paraId="7C1720F2" w14:textId="77777777" w:rsidR="007902E2" w:rsidRPr="00422A76" w:rsidRDefault="007902E2" w:rsidP="005922E4">
      <w:pPr>
        <w:jc w:val="center"/>
        <w:rPr>
          <w:sz w:val="36"/>
          <w:szCs w:val="36"/>
          <w:lang w:val="es-CO"/>
        </w:rPr>
      </w:pPr>
    </w:p>
    <w:p w14:paraId="1CFCC930" w14:textId="77777777" w:rsidR="005922E4" w:rsidRDefault="005922E4" w:rsidP="005922E4">
      <w:pPr>
        <w:jc w:val="center"/>
        <w:rPr>
          <w:sz w:val="36"/>
          <w:szCs w:val="36"/>
          <w:lang w:val="es-CO"/>
        </w:rPr>
      </w:pPr>
    </w:p>
    <w:p w14:paraId="3E29F7C4" w14:textId="77777777" w:rsidR="00F517FA" w:rsidRDefault="00F517FA" w:rsidP="005922E4">
      <w:pPr>
        <w:jc w:val="center"/>
        <w:rPr>
          <w:sz w:val="36"/>
          <w:szCs w:val="36"/>
          <w:lang w:val="es-CO"/>
        </w:rPr>
      </w:pPr>
    </w:p>
    <w:p w14:paraId="4F9C6D84" w14:textId="77777777" w:rsidR="00F517FA" w:rsidRDefault="00F517FA" w:rsidP="005922E4">
      <w:pPr>
        <w:jc w:val="center"/>
        <w:rPr>
          <w:sz w:val="36"/>
          <w:szCs w:val="36"/>
          <w:lang w:val="es-CO"/>
        </w:rPr>
      </w:pPr>
    </w:p>
    <w:p w14:paraId="1E225BD6" w14:textId="77777777" w:rsidR="00F517FA" w:rsidRPr="00422A76" w:rsidRDefault="00F517FA" w:rsidP="005922E4">
      <w:pPr>
        <w:jc w:val="center"/>
        <w:rPr>
          <w:sz w:val="36"/>
          <w:szCs w:val="36"/>
          <w:lang w:val="es-CO"/>
        </w:rPr>
      </w:pPr>
    </w:p>
    <w:p w14:paraId="28BF0257" w14:textId="77777777" w:rsidR="005922E4" w:rsidRPr="00422A76" w:rsidRDefault="005922E4" w:rsidP="005922E4">
      <w:pPr>
        <w:jc w:val="center"/>
        <w:rPr>
          <w:sz w:val="36"/>
          <w:szCs w:val="36"/>
          <w:lang w:val="es-CO"/>
        </w:rPr>
      </w:pPr>
    </w:p>
    <w:p w14:paraId="42C99D85" w14:textId="77777777" w:rsidR="005922E4" w:rsidRPr="00422A76" w:rsidRDefault="005922E4" w:rsidP="005922E4">
      <w:pPr>
        <w:jc w:val="center"/>
        <w:rPr>
          <w:sz w:val="36"/>
          <w:szCs w:val="36"/>
          <w:lang w:val="es-CO"/>
        </w:rPr>
      </w:pPr>
    </w:p>
    <w:p w14:paraId="1A13FBF4" w14:textId="77777777" w:rsidR="002C1AE2" w:rsidRDefault="005922E4" w:rsidP="002C1AE2">
      <w:pPr>
        <w:jc w:val="center"/>
        <w:rPr>
          <w:sz w:val="28"/>
          <w:szCs w:val="28"/>
          <w:lang w:val="es-CO"/>
        </w:rPr>
      </w:pPr>
      <w:r w:rsidRPr="00422A76">
        <w:rPr>
          <w:sz w:val="28"/>
          <w:szCs w:val="28"/>
          <w:lang w:val="es-CO"/>
        </w:rPr>
        <w:t>Adriana María Sierra Ramírez.</w:t>
      </w:r>
    </w:p>
    <w:p w14:paraId="63278E23" w14:textId="2FA7E481" w:rsidR="005922E4" w:rsidRPr="002C1AE2" w:rsidRDefault="002C1AE2" w:rsidP="002C1AE2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Ficha: </w:t>
      </w:r>
      <w:r w:rsidR="00226568" w:rsidRPr="00226568">
        <w:rPr>
          <w:sz w:val="28"/>
          <w:szCs w:val="28"/>
          <w:lang w:val="es-CO"/>
        </w:rPr>
        <w:t>2834886</w:t>
      </w:r>
      <w:r w:rsidR="005922E4" w:rsidRPr="00422A76">
        <w:rPr>
          <w:sz w:val="28"/>
          <w:szCs w:val="28"/>
          <w:lang w:val="es-CO"/>
        </w:rPr>
        <w:tab/>
      </w:r>
    </w:p>
    <w:p w14:paraId="7F84B272" w14:textId="77777777" w:rsidR="005922E4" w:rsidRPr="00422A76" w:rsidRDefault="005922E4" w:rsidP="005922E4">
      <w:pPr>
        <w:jc w:val="center"/>
        <w:rPr>
          <w:sz w:val="36"/>
          <w:szCs w:val="36"/>
          <w:lang w:val="es-CO"/>
        </w:rPr>
      </w:pPr>
    </w:p>
    <w:p w14:paraId="20BEC889" w14:textId="77777777" w:rsidR="005922E4" w:rsidRDefault="005922E4" w:rsidP="005922E4">
      <w:pPr>
        <w:jc w:val="center"/>
        <w:rPr>
          <w:sz w:val="36"/>
          <w:szCs w:val="36"/>
          <w:lang w:val="es-CO"/>
        </w:rPr>
      </w:pPr>
    </w:p>
    <w:p w14:paraId="42802DD3" w14:textId="77777777" w:rsidR="00E33460" w:rsidRPr="00422A76" w:rsidRDefault="00E33460" w:rsidP="005922E4">
      <w:pPr>
        <w:jc w:val="center"/>
        <w:rPr>
          <w:sz w:val="36"/>
          <w:szCs w:val="36"/>
          <w:lang w:val="es-CO"/>
        </w:rPr>
      </w:pPr>
    </w:p>
    <w:p w14:paraId="2EB39EA9" w14:textId="53645C1F" w:rsidR="005922E4" w:rsidRDefault="005922E4" w:rsidP="00226568">
      <w:pPr>
        <w:jc w:val="center"/>
        <w:rPr>
          <w:sz w:val="28"/>
          <w:szCs w:val="28"/>
          <w:lang w:val="es-CO"/>
        </w:rPr>
      </w:pPr>
      <w:r w:rsidRPr="00422A76">
        <w:rPr>
          <w:sz w:val="28"/>
          <w:szCs w:val="28"/>
          <w:lang w:val="es-CO"/>
        </w:rPr>
        <w:t>SERVICIO NACIONAL DE APRENDIZAJE.</w:t>
      </w:r>
      <w:r w:rsidRPr="00422A76">
        <w:rPr>
          <w:sz w:val="28"/>
          <w:szCs w:val="28"/>
          <w:lang w:val="es-CO"/>
        </w:rPr>
        <w:br/>
        <w:t>Tecnología en análisis y desarrollo del software.</w:t>
      </w:r>
      <w:r w:rsidRPr="00422A76">
        <w:rPr>
          <w:sz w:val="28"/>
          <w:szCs w:val="28"/>
          <w:lang w:val="es-CO"/>
        </w:rPr>
        <w:br/>
      </w:r>
      <w:r w:rsidR="00226568">
        <w:rPr>
          <w:sz w:val="28"/>
          <w:szCs w:val="28"/>
          <w:lang w:val="es-CO"/>
        </w:rPr>
        <w:t xml:space="preserve">Nelson Augusto Guarín Carvajal </w:t>
      </w:r>
    </w:p>
    <w:p w14:paraId="710BFC39" w14:textId="317F8BB3" w:rsidR="007D5AE3" w:rsidRPr="00422A76" w:rsidRDefault="00966926" w:rsidP="00226568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Febrero 2025</w:t>
      </w:r>
    </w:p>
    <w:p w14:paraId="52DA2AE2" w14:textId="77777777" w:rsidR="005922E4" w:rsidRDefault="005922E4" w:rsidP="005922E4">
      <w:pPr>
        <w:jc w:val="center"/>
        <w:rPr>
          <w:b/>
          <w:bCs/>
          <w:lang w:val="es-CO"/>
        </w:rPr>
      </w:pPr>
    </w:p>
    <w:p w14:paraId="16ABF6DF" w14:textId="77777777" w:rsidR="005922E4" w:rsidRDefault="005922E4" w:rsidP="005922E4">
      <w:pPr>
        <w:jc w:val="center"/>
        <w:rPr>
          <w:b/>
          <w:bCs/>
          <w:lang w:val="es-CO"/>
        </w:rPr>
      </w:pPr>
    </w:p>
    <w:p w14:paraId="5E2A8986" w14:textId="77777777" w:rsidR="005922E4" w:rsidRDefault="005922E4" w:rsidP="005922E4">
      <w:pPr>
        <w:jc w:val="center"/>
        <w:rPr>
          <w:b/>
          <w:bCs/>
          <w:lang w:val="es-CO"/>
        </w:rPr>
      </w:pPr>
      <w:r w:rsidRPr="00422A76">
        <w:rPr>
          <w:b/>
          <w:bCs/>
          <w:lang w:val="es-CO"/>
        </w:rPr>
        <w:t>Resumen</w:t>
      </w:r>
    </w:p>
    <w:p w14:paraId="70F719A3" w14:textId="790E0789" w:rsidR="001E50DC" w:rsidRPr="001E50DC" w:rsidRDefault="001E50DC" w:rsidP="001E50DC">
      <w:pPr>
        <w:rPr>
          <w:lang w:val="es-CO"/>
        </w:rPr>
      </w:pPr>
      <w:r w:rsidRPr="001E50DC">
        <w:rPr>
          <w:lang w:val="es-CO"/>
        </w:rPr>
        <w:tab/>
      </w:r>
      <w:del w:id="11" w:author="Adriana María Sierra Ramírez" w:date="2025-02-03T10:49:00Z" w16du:dateUtc="2025-02-03T15:49:00Z">
        <w:r w:rsidRPr="001E50DC" w:rsidDel="0064508D">
          <w:rPr>
            <w:lang w:val="es-CO"/>
          </w:rPr>
          <w:delText xml:space="preserve">El presente documento define </w:delText>
        </w:r>
        <w:r w:rsidDel="0064508D">
          <w:rPr>
            <w:lang w:val="es-CO"/>
          </w:rPr>
          <w:delText>los estándares de codificación, de acuerdo con la</w:delText>
        </w:r>
      </w:del>
      <w:del w:id="12" w:author="Adriana María Sierra Ramírez" w:date="2025-02-03T10:42:00Z" w16du:dateUtc="2025-02-03T15:42:00Z">
        <w:r w:rsidDel="001E50DC">
          <w:rPr>
            <w:lang w:val="es-CO"/>
          </w:rPr>
          <w:delText xml:space="preserve"> </w:delText>
        </w:r>
      </w:del>
      <w:del w:id="13" w:author="Adriana María Sierra Ramírez" w:date="2025-02-03T10:43:00Z" w16du:dateUtc="2025-02-03T15:43:00Z">
        <w:r w:rsidDel="001E50DC">
          <w:rPr>
            <w:lang w:val="es-CO"/>
          </w:rPr>
          <w:delText xml:space="preserve">herramienta </w:delText>
        </w:r>
      </w:del>
      <w:del w:id="14" w:author="Adriana María Sierra Ramírez" w:date="2025-02-03T10:49:00Z" w16du:dateUtc="2025-02-03T15:49:00Z">
        <w:r w:rsidDel="0064508D">
          <w:rPr>
            <w:lang w:val="es-CO"/>
          </w:rPr>
          <w:delText>elegida</w:delText>
        </w:r>
      </w:del>
      <w:del w:id="15" w:author="Adriana María Sierra Ramírez" w:date="2025-02-03T10:43:00Z" w16du:dateUtc="2025-02-03T15:43:00Z">
        <w:r w:rsidDel="001E50DC">
          <w:rPr>
            <w:lang w:val="es-CO"/>
          </w:rPr>
          <w:delText xml:space="preserve"> </w:delText>
        </w:r>
      </w:del>
      <w:del w:id="16" w:author="Adriana María Sierra Ramírez" w:date="2025-02-03T10:49:00Z" w16du:dateUtc="2025-02-03T15:49:00Z">
        <w:r w:rsidDel="0064508D">
          <w:rPr>
            <w:lang w:val="es-CO"/>
          </w:rPr>
          <w:delText>para el desarrollo</w:delText>
        </w:r>
      </w:del>
      <w:del w:id="17" w:author="Adriana María Sierra Ramírez" w:date="2025-02-03T10:43:00Z" w16du:dateUtc="2025-02-03T15:43:00Z">
        <w:r w:rsidDel="001E50DC">
          <w:rPr>
            <w:lang w:val="es-CO"/>
          </w:rPr>
          <w:delText xml:space="preserve">: </w:delText>
        </w:r>
      </w:del>
      <w:del w:id="18" w:author="Adriana María Sierra Ramírez" w:date="2025-02-03T10:41:00Z" w16du:dateUtc="2025-02-03T15:41:00Z">
        <w:r w:rsidDel="001E50DC">
          <w:rPr>
            <w:lang w:val="es-CO"/>
          </w:rPr>
          <w:delText>electron</w:delText>
        </w:r>
      </w:del>
      <w:del w:id="19" w:author="Adriana María Sierra Ramírez" w:date="2025-02-03T10:43:00Z" w16du:dateUtc="2025-02-03T15:43:00Z">
        <w:r w:rsidDel="001E50DC">
          <w:rPr>
            <w:lang w:val="es-CO"/>
          </w:rPr>
          <w:delText>.</w:delText>
        </w:r>
      </w:del>
      <w:del w:id="20" w:author="Adriana María Sierra Ramírez" w:date="2025-02-03T10:41:00Z" w16du:dateUtc="2025-02-03T15:41:00Z">
        <w:r w:rsidDel="001E50DC">
          <w:rPr>
            <w:lang w:val="es-CO"/>
          </w:rPr>
          <w:delText xml:space="preserve"> </w:delText>
        </w:r>
      </w:del>
    </w:p>
    <w:p w14:paraId="3281F980" w14:textId="5634804E" w:rsidR="00E323C4" w:rsidRPr="00427599" w:rsidRDefault="0067609D" w:rsidP="00427599">
      <w:pPr>
        <w:rPr>
          <w:lang w:val="es-CO"/>
        </w:rPr>
      </w:pPr>
      <w:ins w:id="21" w:author="Adriana María Sierra Ramírez" w:date="2025-02-03T17:21:00Z" w16du:dateUtc="2025-02-03T22:21:00Z">
        <w:r>
          <w:rPr>
            <w:lang w:val="es-CO"/>
          </w:rPr>
          <w:tab/>
        </w:r>
      </w:ins>
      <w:r w:rsidR="009201A7">
        <w:rPr>
          <w:lang w:val="es-CO"/>
        </w:rPr>
        <w:tab/>
      </w:r>
      <w:r w:rsidR="006963D4">
        <w:rPr>
          <w:lang w:val="es-CO"/>
        </w:rPr>
        <w:t xml:space="preserve"> </w:t>
      </w:r>
    </w:p>
    <w:p w14:paraId="6B2956FB" w14:textId="2BFAD0BF" w:rsidR="007D5AE3" w:rsidRDefault="007D5AE3" w:rsidP="00427599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50270913" w14:textId="77777777" w:rsidR="007D5AE3" w:rsidRDefault="007D5AE3">
      <w:pPr>
        <w:spacing w:after="160" w:line="259" w:lineRule="auto"/>
        <w:jc w:val="left"/>
        <w:rPr>
          <w:b/>
          <w:bCs/>
          <w:lang w:val="es-CO"/>
        </w:rPr>
      </w:pPr>
    </w:p>
    <w:p w14:paraId="208C9DF5" w14:textId="50F06C92" w:rsidR="005922E4" w:rsidRPr="00422A76" w:rsidRDefault="005922E4" w:rsidP="005922E4">
      <w:pPr>
        <w:numPr>
          <w:ilvl w:val="12"/>
          <w:numId w:val="0"/>
        </w:numPr>
        <w:jc w:val="center"/>
        <w:rPr>
          <w:b/>
          <w:bCs/>
          <w:lang w:val="es-CO"/>
        </w:rPr>
      </w:pPr>
      <w:r w:rsidRPr="00422A76">
        <w:rPr>
          <w:b/>
          <w:bCs/>
          <w:lang w:val="es-CO"/>
        </w:rPr>
        <w:t xml:space="preserve">Contenido </w:t>
      </w:r>
    </w:p>
    <w:p w14:paraId="4D947A73" w14:textId="77777777" w:rsidR="005922E4" w:rsidRPr="00422A76" w:rsidRDefault="005922E4" w:rsidP="005922E4">
      <w:pPr>
        <w:numPr>
          <w:ilvl w:val="12"/>
          <w:numId w:val="0"/>
        </w:numPr>
        <w:jc w:val="center"/>
        <w:rPr>
          <w:b/>
          <w:bCs/>
          <w:lang w:val="es-CO"/>
        </w:rPr>
      </w:pPr>
    </w:p>
    <w:sdt>
      <w:sdtPr>
        <w:rPr>
          <w:bCs w:val="0"/>
          <w:iCs w:val="0"/>
          <w:szCs w:val="24"/>
        </w:rPr>
        <w:id w:val="-669018065"/>
        <w:docPartObj>
          <w:docPartGallery w:val="Table of Contents"/>
          <w:docPartUnique/>
        </w:docPartObj>
      </w:sdtPr>
      <w:sdtEndPr>
        <w:rPr>
          <w:lang w:val="es-CO"/>
        </w:rPr>
      </w:sdtEndPr>
      <w:sdtContent>
        <w:p w14:paraId="542A5B54" w14:textId="77777777" w:rsidR="005922E4" w:rsidRPr="00AA37C4" w:rsidRDefault="005922E4" w:rsidP="00AA37C4">
          <w:pPr>
            <w:pStyle w:val="Descripcin"/>
            <w:spacing w:line="360" w:lineRule="auto"/>
          </w:pPr>
        </w:p>
        <w:p w14:paraId="5348827B" w14:textId="59EB559C" w:rsidR="00DC1146" w:rsidRDefault="005922E4">
          <w:pPr>
            <w:pStyle w:val="TDC1"/>
            <w:tabs>
              <w:tab w:val="right" w:leader="dot" w:pos="9350"/>
            </w:tabs>
            <w:rPr>
              <w:ins w:id="22" w:author="Adriana María Sierra Ramírez" w:date="2025-02-04T10:07:00Z" w16du:dateUtc="2025-02-04T15:0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AA37C4">
            <w:rPr>
              <w:bCs/>
              <w:iCs/>
              <w:lang w:val="es-CO"/>
            </w:rPr>
            <w:fldChar w:fldCharType="begin"/>
          </w:r>
          <w:r w:rsidRPr="00AA37C4">
            <w:rPr>
              <w:bCs/>
              <w:iCs/>
              <w:lang w:val="es-CO"/>
            </w:rPr>
            <w:instrText xml:space="preserve"> TOC \o "1-3" \h \z \u </w:instrText>
          </w:r>
          <w:r w:rsidRPr="00AA37C4">
            <w:rPr>
              <w:bCs/>
              <w:iCs/>
              <w:lang w:val="es-CO"/>
            </w:rPr>
            <w:fldChar w:fldCharType="separate"/>
          </w:r>
          <w:ins w:id="23" w:author="Adriana María Sierra Ramírez" w:date="2025-02-04T10:07:00Z" w16du:dateUtc="2025-02-04T15:07:00Z">
            <w:r w:rsidR="00DC1146" w:rsidRPr="008F1631">
              <w:rPr>
                <w:rStyle w:val="Hipervnculo"/>
                <w:noProof/>
              </w:rPr>
              <w:fldChar w:fldCharType="begin"/>
            </w:r>
            <w:r w:rsidR="00DC1146" w:rsidRPr="008F1631">
              <w:rPr>
                <w:rStyle w:val="Hipervnculo"/>
                <w:noProof/>
              </w:rPr>
              <w:instrText xml:space="preserve"> </w:instrText>
            </w:r>
            <w:r w:rsidR="00DC1146">
              <w:rPr>
                <w:noProof/>
              </w:rPr>
              <w:instrText>HYPERLINK \l "_Toc189556088"</w:instrText>
            </w:r>
            <w:r w:rsidR="00DC1146" w:rsidRPr="008F1631">
              <w:rPr>
                <w:rStyle w:val="Hipervnculo"/>
                <w:noProof/>
              </w:rPr>
              <w:instrText xml:space="preserve"> </w:instrText>
            </w:r>
            <w:r w:rsidR="00DC1146" w:rsidRPr="008F1631">
              <w:rPr>
                <w:rStyle w:val="Hipervnculo"/>
                <w:noProof/>
              </w:rPr>
            </w:r>
            <w:r w:rsidR="00DC1146" w:rsidRPr="008F1631">
              <w:rPr>
                <w:rStyle w:val="Hipervnculo"/>
                <w:noProof/>
              </w:rPr>
              <w:fldChar w:fldCharType="separate"/>
            </w:r>
            <w:r w:rsidR="00DC1146" w:rsidRPr="008F1631">
              <w:rPr>
                <w:rStyle w:val="Hipervnculo"/>
                <w:noProof/>
              </w:rPr>
              <w:t>Objetivo</w:t>
            </w:r>
            <w:r w:rsidR="00DC1146">
              <w:rPr>
                <w:noProof/>
                <w:webHidden/>
              </w:rPr>
              <w:tab/>
            </w:r>
            <w:r w:rsidR="00DC1146">
              <w:rPr>
                <w:noProof/>
                <w:webHidden/>
              </w:rPr>
              <w:fldChar w:fldCharType="begin"/>
            </w:r>
            <w:r w:rsidR="00DC1146">
              <w:rPr>
                <w:noProof/>
                <w:webHidden/>
              </w:rPr>
              <w:instrText xml:space="preserve"> PAGEREF _Toc189556088 \h </w:instrText>
            </w:r>
          </w:ins>
          <w:r w:rsidR="00DC1146">
            <w:rPr>
              <w:noProof/>
              <w:webHidden/>
            </w:rPr>
          </w:r>
          <w:r w:rsidR="00DC1146">
            <w:rPr>
              <w:noProof/>
              <w:webHidden/>
            </w:rPr>
            <w:fldChar w:fldCharType="separate"/>
          </w:r>
          <w:ins w:id="24" w:author="Adriana María Sierra Ramírez" w:date="2025-02-04T10:07:00Z" w16du:dateUtc="2025-02-04T15:07:00Z">
            <w:r w:rsidR="00DC1146">
              <w:rPr>
                <w:noProof/>
                <w:webHidden/>
              </w:rPr>
              <w:t>6</w:t>
            </w:r>
            <w:r w:rsidR="00DC1146">
              <w:rPr>
                <w:noProof/>
                <w:webHidden/>
              </w:rPr>
              <w:fldChar w:fldCharType="end"/>
            </w:r>
            <w:r w:rsidR="00DC1146" w:rsidRPr="008F1631">
              <w:rPr>
                <w:rStyle w:val="Hipervnculo"/>
                <w:noProof/>
              </w:rPr>
              <w:fldChar w:fldCharType="end"/>
            </w:r>
          </w:ins>
        </w:p>
        <w:p w14:paraId="1FC2805A" w14:textId="3219EF21" w:rsidR="00DC1146" w:rsidRDefault="00DC1146">
          <w:pPr>
            <w:pStyle w:val="TDC1"/>
            <w:tabs>
              <w:tab w:val="right" w:leader="dot" w:pos="9350"/>
            </w:tabs>
            <w:rPr>
              <w:ins w:id="25" w:author="Adriana María Sierra Ramírez" w:date="2025-02-04T10:07:00Z" w16du:dateUtc="2025-02-04T15:0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ins w:id="26" w:author="Adriana María Sierra Ramírez" w:date="2025-02-04T10:07:00Z" w16du:dateUtc="2025-02-04T15:07:00Z">
            <w:r w:rsidRPr="008F1631">
              <w:rPr>
                <w:rStyle w:val="Hipervnculo"/>
                <w:noProof/>
              </w:rPr>
              <w:fldChar w:fldCharType="begin"/>
            </w:r>
            <w:r w:rsidRPr="008F1631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"_Toc189556089"</w:instrText>
            </w:r>
            <w:r w:rsidRPr="008F1631">
              <w:rPr>
                <w:rStyle w:val="Hipervnculo"/>
                <w:noProof/>
              </w:rPr>
              <w:instrText xml:space="preserve"> </w:instrText>
            </w:r>
            <w:r w:rsidRPr="008F1631">
              <w:rPr>
                <w:rStyle w:val="Hipervnculo"/>
                <w:noProof/>
              </w:rPr>
            </w:r>
            <w:r w:rsidRPr="008F1631">
              <w:rPr>
                <w:rStyle w:val="Hipervnculo"/>
                <w:noProof/>
              </w:rPr>
              <w:fldChar w:fldCharType="separate"/>
            </w:r>
            <w:r w:rsidRPr="008F163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_Toc189556089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Adriana María Sierra Ramírez" w:date="2025-02-04T10:07:00Z" w16du:dateUtc="2025-02-04T15:0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F1631">
              <w:rPr>
                <w:rStyle w:val="Hipervnculo"/>
                <w:noProof/>
              </w:rPr>
              <w:fldChar w:fldCharType="end"/>
            </w:r>
          </w:ins>
        </w:p>
        <w:p w14:paraId="0A7AAA73" w14:textId="03C2C41B" w:rsidR="00966926" w:rsidDel="001007C7" w:rsidRDefault="00966926">
          <w:pPr>
            <w:pStyle w:val="TDC1"/>
            <w:tabs>
              <w:tab w:val="right" w:leader="dot" w:pos="9350"/>
            </w:tabs>
            <w:rPr>
              <w:del w:id="28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29" w:author="Adriana María Sierra Ramírez" w:date="2025-02-03T16:27:00Z" w16du:dateUtc="2025-02-03T21:27:00Z">
            <w:r w:rsidRPr="001007C7" w:rsidDel="001007C7">
              <w:rPr>
                <w:rPrChange w:id="30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Objetivo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6</w:delText>
            </w:r>
          </w:del>
        </w:p>
        <w:p w14:paraId="1EE9B90C" w14:textId="00F3A3B9" w:rsidR="00966926" w:rsidDel="001007C7" w:rsidRDefault="00966926">
          <w:pPr>
            <w:pStyle w:val="TDC1"/>
            <w:tabs>
              <w:tab w:val="right" w:leader="dot" w:pos="9350"/>
            </w:tabs>
            <w:rPr>
              <w:del w:id="31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32" w:author="Adriana María Sierra Ramírez" w:date="2025-02-03T16:27:00Z" w16du:dateUtc="2025-02-03T21:27:00Z">
            <w:r w:rsidRPr="001007C7" w:rsidDel="001007C7">
              <w:rPr>
                <w:rPrChange w:id="33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Introducción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7</w:delText>
            </w:r>
          </w:del>
        </w:p>
        <w:p w14:paraId="076CCED7" w14:textId="4575DE46" w:rsidR="00966926" w:rsidDel="001007C7" w:rsidRDefault="00966926">
          <w:pPr>
            <w:pStyle w:val="TDC1"/>
            <w:tabs>
              <w:tab w:val="right" w:leader="dot" w:pos="9350"/>
            </w:tabs>
            <w:rPr>
              <w:del w:id="34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35" w:author="Adriana María Sierra Ramírez" w:date="2025-02-03T16:27:00Z" w16du:dateUtc="2025-02-03T21:27:00Z">
            <w:r w:rsidRPr="001007C7" w:rsidDel="001007C7">
              <w:rPr>
                <w:rPrChange w:id="36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Estándares de codificación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7</w:delText>
            </w:r>
          </w:del>
        </w:p>
        <w:p w14:paraId="7447BA89" w14:textId="3AEB1EBB" w:rsidR="00966926" w:rsidDel="001007C7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37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38" w:author="Adriana María Sierra Ramírez" w:date="2025-02-03T16:27:00Z" w16du:dateUtc="2025-02-03T21:27:00Z">
            <w:r w:rsidRPr="001007C7" w:rsidDel="001007C7">
              <w:rPr>
                <w:rPrChange w:id="39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1.</w:delText>
            </w:r>
            <w:r w:rsidDel="001007C7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1007C7">
              <w:rPr>
                <w:rPrChange w:id="40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Estructura del Proyecto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7</w:delText>
            </w:r>
          </w:del>
        </w:p>
        <w:p w14:paraId="7ECC0EF4" w14:textId="0DA68F79" w:rsidR="00966926" w:rsidDel="001007C7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41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42" w:author="Adriana María Sierra Ramírez" w:date="2025-02-03T16:27:00Z" w16du:dateUtc="2025-02-03T21:27:00Z">
            <w:r w:rsidRPr="001007C7" w:rsidDel="001007C7">
              <w:rPr>
                <w:rPrChange w:id="43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2.</w:delText>
            </w:r>
            <w:r w:rsidDel="001007C7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1007C7">
              <w:rPr>
                <w:rPrChange w:id="44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JavaScript/TypeScript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7</w:delText>
            </w:r>
          </w:del>
        </w:p>
        <w:p w14:paraId="7566AA23" w14:textId="74610DB1" w:rsidR="00966926" w:rsidDel="001007C7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45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46" w:author="Adriana María Sierra Ramírez" w:date="2025-02-03T16:27:00Z" w16du:dateUtc="2025-02-03T21:27:00Z">
            <w:r w:rsidRPr="001007C7" w:rsidDel="001007C7">
              <w:rPr>
                <w:rPrChange w:id="47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3.</w:delText>
            </w:r>
            <w:r w:rsidDel="001007C7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1007C7">
              <w:rPr>
                <w:rPrChange w:id="48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Electron.js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8</w:delText>
            </w:r>
          </w:del>
        </w:p>
        <w:p w14:paraId="7E99F886" w14:textId="16C51523" w:rsidR="00966926" w:rsidDel="001007C7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49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50" w:author="Adriana María Sierra Ramírez" w:date="2025-02-03T16:27:00Z" w16du:dateUtc="2025-02-03T21:27:00Z">
            <w:r w:rsidRPr="001007C7" w:rsidDel="001007C7">
              <w:rPr>
                <w:rPrChange w:id="51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4.</w:delText>
            </w:r>
            <w:r w:rsidDel="001007C7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1007C7">
              <w:rPr>
                <w:rPrChange w:id="52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Seguridad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8</w:delText>
            </w:r>
          </w:del>
        </w:p>
        <w:p w14:paraId="73E01799" w14:textId="36A32003" w:rsidR="00966926" w:rsidDel="001007C7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53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54" w:author="Adriana María Sierra Ramírez" w:date="2025-02-03T16:27:00Z" w16du:dateUtc="2025-02-03T21:27:00Z">
            <w:r w:rsidRPr="001007C7" w:rsidDel="001007C7">
              <w:rPr>
                <w:rPrChange w:id="55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5.</w:delText>
            </w:r>
            <w:r w:rsidDel="001007C7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1007C7">
              <w:rPr>
                <w:rPrChange w:id="56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Testing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9</w:delText>
            </w:r>
          </w:del>
        </w:p>
        <w:p w14:paraId="76F65093" w14:textId="10E45613" w:rsidR="00966926" w:rsidDel="001007C7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57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58" w:author="Adriana María Sierra Ramírez" w:date="2025-02-03T16:27:00Z" w16du:dateUtc="2025-02-03T21:27:00Z">
            <w:r w:rsidRPr="001007C7" w:rsidDel="001007C7">
              <w:rPr>
                <w:rPrChange w:id="59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6.</w:delText>
            </w:r>
            <w:r w:rsidDel="001007C7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1007C7">
              <w:rPr>
                <w:rPrChange w:id="60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Organización del Código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9</w:delText>
            </w:r>
          </w:del>
        </w:p>
        <w:p w14:paraId="627E0B51" w14:textId="48F670AE" w:rsidR="00966926" w:rsidDel="001007C7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61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62" w:author="Adriana María Sierra Ramírez" w:date="2025-02-03T16:27:00Z" w16du:dateUtc="2025-02-03T21:27:00Z">
            <w:r w:rsidRPr="001007C7" w:rsidDel="001007C7">
              <w:rPr>
                <w:rPrChange w:id="63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7.</w:delText>
            </w:r>
            <w:r w:rsidDel="001007C7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1007C7">
              <w:rPr>
                <w:rPrChange w:id="64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Gestión de Dependencias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9</w:delText>
            </w:r>
          </w:del>
        </w:p>
        <w:p w14:paraId="1884FC44" w14:textId="689AA8D4" w:rsidR="00966926" w:rsidDel="001007C7" w:rsidRDefault="00966926">
          <w:pPr>
            <w:pStyle w:val="TDC2"/>
            <w:tabs>
              <w:tab w:val="left" w:pos="720"/>
              <w:tab w:val="right" w:leader="dot" w:pos="9350"/>
            </w:tabs>
            <w:rPr>
              <w:del w:id="65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66" w:author="Adriana María Sierra Ramírez" w:date="2025-02-03T16:27:00Z" w16du:dateUtc="2025-02-03T21:27:00Z">
            <w:r w:rsidRPr="001007C7" w:rsidDel="001007C7">
              <w:rPr>
                <w:rPrChange w:id="67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8.</w:delText>
            </w:r>
            <w:r w:rsidDel="001007C7">
              <w:rPr>
                <w:rFonts w:asciiTheme="minorHAnsi" w:eastAsiaTheme="minorEastAsia" w:hAnsiTheme="minorHAnsi" w:cstheme="minorBid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1007C7" w:rsidDel="001007C7">
              <w:rPr>
                <w:rPrChange w:id="68" w:author="Adriana María Sierra Ramírez" w:date="2025-02-03T16:27:00Z" w16du:dateUtc="2025-02-03T21:27:00Z">
                  <w:rPr>
                    <w:rStyle w:val="Hipervnculo"/>
                    <w:noProof/>
                    <w:lang w:val="es-CO"/>
                  </w:rPr>
                </w:rPrChange>
              </w:rPr>
              <w:delText>Control de Versiones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9</w:delText>
            </w:r>
          </w:del>
        </w:p>
        <w:p w14:paraId="40CE8E60" w14:textId="69082A37" w:rsidR="00966926" w:rsidDel="001007C7" w:rsidRDefault="00966926">
          <w:pPr>
            <w:pStyle w:val="TDC1"/>
            <w:tabs>
              <w:tab w:val="right" w:leader="dot" w:pos="9350"/>
            </w:tabs>
            <w:rPr>
              <w:del w:id="69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70" w:author="Adriana María Sierra Ramírez" w:date="2025-02-03T16:27:00Z" w16du:dateUtc="2025-02-03T21:27:00Z">
            <w:r w:rsidRPr="001007C7" w:rsidDel="001007C7">
              <w:rPr>
                <w:rPrChange w:id="71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Conclusiones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11</w:delText>
            </w:r>
          </w:del>
        </w:p>
        <w:p w14:paraId="4F38D244" w14:textId="2892634E" w:rsidR="00966926" w:rsidDel="001007C7" w:rsidRDefault="00966926">
          <w:pPr>
            <w:pStyle w:val="TDC1"/>
            <w:tabs>
              <w:tab w:val="right" w:leader="dot" w:pos="9350"/>
            </w:tabs>
            <w:rPr>
              <w:del w:id="72" w:author="Adriana María Sierra Ramírez" w:date="2025-02-03T16:27:00Z" w16du:dateUtc="2025-02-03T21:27:00Z"/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del w:id="73" w:author="Adriana María Sierra Ramírez" w:date="2025-02-03T16:27:00Z" w16du:dateUtc="2025-02-03T21:27:00Z">
            <w:r w:rsidRPr="001007C7" w:rsidDel="001007C7">
              <w:rPr>
                <w:rPrChange w:id="74" w:author="Adriana María Sierra Ramírez" w:date="2025-02-03T16:27:00Z" w16du:dateUtc="2025-02-03T21:27:00Z">
                  <w:rPr>
                    <w:rStyle w:val="Hipervnculo"/>
                    <w:noProof/>
                  </w:rPr>
                </w:rPrChange>
              </w:rPr>
              <w:delText>Bibliografía</w:delText>
            </w:r>
            <w:r w:rsidDel="001007C7">
              <w:rPr>
                <w:noProof/>
                <w:webHidden/>
              </w:rPr>
              <w:tab/>
            </w:r>
            <w:r w:rsidR="00FD3D26" w:rsidDel="001007C7">
              <w:rPr>
                <w:noProof/>
                <w:webHidden/>
              </w:rPr>
              <w:delText>12</w:delText>
            </w:r>
          </w:del>
        </w:p>
        <w:p w14:paraId="4E4B5082" w14:textId="51E748ED" w:rsidR="005922E4" w:rsidRPr="00422A76" w:rsidRDefault="005922E4" w:rsidP="00AA37C4">
          <w:pPr>
            <w:rPr>
              <w:lang w:val="es-CO"/>
            </w:rPr>
          </w:pPr>
          <w:r w:rsidRPr="00AA37C4">
            <w:rPr>
              <w:bCs/>
              <w:iCs/>
              <w:lang w:val="es-CO"/>
            </w:rPr>
            <w:fldChar w:fldCharType="end"/>
          </w:r>
        </w:p>
      </w:sdtContent>
    </w:sdt>
    <w:p w14:paraId="04DA8E7B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309E916A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2144F7F1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1110CF06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34731376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4DA8063C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322D6F4C" w14:textId="77777777" w:rsidR="00FA33FF" w:rsidRDefault="00FA33FF" w:rsidP="00AA37C4">
      <w:pPr>
        <w:spacing w:after="160"/>
        <w:rPr>
          <w:b/>
          <w:bCs/>
          <w:lang w:val="es-CO"/>
        </w:rPr>
      </w:pPr>
    </w:p>
    <w:p w14:paraId="4D20A2E1" w14:textId="485B03CA" w:rsidR="0067609D" w:rsidRDefault="0067609D">
      <w:pPr>
        <w:spacing w:after="160" w:line="259" w:lineRule="auto"/>
        <w:jc w:val="left"/>
        <w:rPr>
          <w:ins w:id="75" w:author="Adriana María Sierra Ramírez" w:date="2025-02-03T17:21:00Z" w16du:dateUtc="2025-02-03T22:21:00Z"/>
          <w:b/>
          <w:bCs/>
          <w:lang w:val="es-CO"/>
        </w:rPr>
      </w:pPr>
      <w:ins w:id="76" w:author="Adriana María Sierra Ramírez" w:date="2025-02-03T17:21:00Z" w16du:dateUtc="2025-02-03T22:21:00Z">
        <w:r>
          <w:rPr>
            <w:b/>
            <w:bCs/>
            <w:lang w:val="es-CO"/>
          </w:rPr>
          <w:br w:type="page"/>
        </w:r>
      </w:ins>
    </w:p>
    <w:p w14:paraId="66AD2E5A" w14:textId="24F1D05D" w:rsidR="00FA33FF" w:rsidDel="0067609D" w:rsidRDefault="00FA33FF" w:rsidP="00AA37C4">
      <w:pPr>
        <w:spacing w:after="160"/>
        <w:rPr>
          <w:del w:id="77" w:author="Adriana María Sierra Ramírez" w:date="2025-02-03T17:21:00Z" w16du:dateUtc="2025-02-03T22:21:00Z"/>
          <w:b/>
          <w:bCs/>
          <w:lang w:val="es-CO"/>
        </w:rPr>
      </w:pPr>
    </w:p>
    <w:p w14:paraId="6BACBD54" w14:textId="1602B0AB" w:rsidR="00FA33FF" w:rsidDel="0067609D" w:rsidRDefault="00FA33FF" w:rsidP="00AA37C4">
      <w:pPr>
        <w:spacing w:after="160"/>
        <w:rPr>
          <w:del w:id="78" w:author="Adriana María Sierra Ramírez" w:date="2025-02-03T17:21:00Z" w16du:dateUtc="2025-02-03T22:21:00Z"/>
          <w:b/>
          <w:bCs/>
          <w:lang w:val="es-CO"/>
        </w:rPr>
      </w:pPr>
    </w:p>
    <w:p w14:paraId="03AB7089" w14:textId="77777777" w:rsidR="00966926" w:rsidRPr="00474E66" w:rsidRDefault="00AC3D02" w:rsidP="00AA37C4">
      <w:pPr>
        <w:spacing w:after="160"/>
        <w:rPr>
          <w:noProof/>
          <w:lang w:val="es-CO"/>
          <w:rPrChange w:id="79" w:author="Adriana María Sierra Ramírez" w:date="2025-02-03T14:53:00Z" w16du:dateUtc="2025-02-03T19:53:00Z">
            <w:rPr>
              <w:noProof/>
            </w:rPr>
          </w:rPrChange>
        </w:rPr>
      </w:pPr>
      <w:r>
        <w:rPr>
          <w:b/>
          <w:bCs/>
          <w:lang w:val="es-CO"/>
        </w:rPr>
        <w:t xml:space="preserve">Lista de tablas </w:t>
      </w:r>
      <w:r>
        <w:rPr>
          <w:b/>
          <w:bCs/>
          <w:lang w:val="es-CO"/>
        </w:rPr>
        <w:fldChar w:fldCharType="begin"/>
      </w:r>
      <w:r>
        <w:rPr>
          <w:b/>
          <w:bCs/>
          <w:lang w:val="es-CO"/>
        </w:rPr>
        <w:instrText xml:space="preserve"> TOC \h \z \c "Tabla" </w:instrText>
      </w:r>
      <w:r>
        <w:rPr>
          <w:b/>
          <w:bCs/>
          <w:lang w:val="es-CO"/>
        </w:rPr>
        <w:fldChar w:fldCharType="separate"/>
      </w:r>
    </w:p>
    <w:p w14:paraId="2A570130" w14:textId="67DC8591" w:rsidR="00AC3D02" w:rsidRDefault="00966926" w:rsidP="00AA37C4">
      <w:pPr>
        <w:spacing w:after="160"/>
        <w:rPr>
          <w:b/>
          <w:bCs/>
          <w:lang w:val="es-CO"/>
        </w:rPr>
      </w:pPr>
      <w:r>
        <w:rPr>
          <w:noProof/>
          <w:lang w:val="es-ES"/>
        </w:rPr>
        <w:t>No se encuentran elementos de tabla de ilustraciones.</w:t>
      </w:r>
      <w:r w:rsidR="00AC3D02">
        <w:rPr>
          <w:b/>
          <w:bCs/>
          <w:lang w:val="es-CO"/>
        </w:rPr>
        <w:fldChar w:fldCharType="end"/>
      </w:r>
    </w:p>
    <w:p w14:paraId="2FF9F0F7" w14:textId="77777777" w:rsidR="00AC3D02" w:rsidRDefault="00AC3D02" w:rsidP="00AA37C4">
      <w:pPr>
        <w:spacing w:after="160"/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63638EC2" w14:textId="0248423B" w:rsidR="00AC3D02" w:rsidRDefault="00AC3D02" w:rsidP="00AA37C4">
      <w:pPr>
        <w:spacing w:after="160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Lista de figuras</w:t>
      </w:r>
    </w:p>
    <w:p w14:paraId="04A51025" w14:textId="00148479" w:rsidR="00AC3D02" w:rsidRPr="000C48FC" w:rsidRDefault="00AC3D02" w:rsidP="00AA37C4">
      <w:pPr>
        <w:numPr>
          <w:ilvl w:val="12"/>
          <w:numId w:val="0"/>
        </w:numPr>
        <w:rPr>
          <w:b/>
          <w:bCs/>
          <w:lang w:val="es-CO"/>
        </w:rPr>
        <w:sectPr w:rsidR="00AC3D02" w:rsidRPr="000C48FC" w:rsidSect="004D1A9E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>
        <w:rPr>
          <w:b/>
          <w:bCs/>
          <w:lang w:val="es-CO"/>
        </w:rPr>
        <w:fldChar w:fldCharType="begin"/>
      </w:r>
      <w:r>
        <w:rPr>
          <w:b/>
          <w:bCs/>
          <w:lang w:val="es-CO"/>
        </w:rPr>
        <w:instrText xml:space="preserve"> TOC \h \z \c "Figura" </w:instrText>
      </w:r>
      <w:r>
        <w:rPr>
          <w:b/>
          <w:bCs/>
          <w:lang w:val="es-CO"/>
        </w:rPr>
        <w:fldChar w:fldCharType="separate"/>
      </w:r>
      <w:ins w:id="80" w:author="Adriana María Sierra Ramírez" w:date="2025-02-04T10:07:00Z" w16du:dateUtc="2025-02-04T15:07:00Z">
        <w:r w:rsidR="00DC1146">
          <w:rPr>
            <w:noProof/>
            <w:lang w:val="es-ES"/>
          </w:rPr>
          <w:t>No se encuentran elementos de tabla de ilustraciones.</w:t>
        </w:r>
      </w:ins>
      <w:del w:id="81" w:author="Adriana María Sierra Ramírez" w:date="2025-02-03T17:20:00Z" w16du:dateUtc="2025-02-03T22:20:00Z">
        <w:r w:rsidR="000921ED" w:rsidDel="0067609D">
          <w:rPr>
            <w:noProof/>
            <w:lang w:val="es-ES"/>
          </w:rPr>
          <w:delText>No se encuentran elementos de tabla de ilustraciones.</w:delText>
        </w:r>
      </w:del>
      <w:r>
        <w:rPr>
          <w:b/>
          <w:bCs/>
          <w:lang w:val="es-CO"/>
        </w:rPr>
        <w:fldChar w:fldCharType="end"/>
      </w:r>
    </w:p>
    <w:p w14:paraId="25D5F71B" w14:textId="32700489" w:rsidR="00D73A7A" w:rsidRDefault="00040EBA" w:rsidP="00CC6C82">
      <w:pPr>
        <w:pStyle w:val="Ttulo1"/>
      </w:pPr>
      <w:bookmarkStart w:id="82" w:name="_Toc189556088"/>
      <w:r>
        <w:lastRenderedPageBreak/>
        <w:t>Objetivo</w:t>
      </w:r>
      <w:bookmarkEnd w:id="82"/>
    </w:p>
    <w:p w14:paraId="1EEAE96B" w14:textId="77777777" w:rsidR="00D975AC" w:rsidRDefault="00D975AC">
      <w:pPr>
        <w:spacing w:after="160" w:line="259" w:lineRule="auto"/>
        <w:jc w:val="left"/>
        <w:rPr>
          <w:ins w:id="83" w:author="Adriana María Sierra Ramírez" w:date="2025-02-04T10:21:00Z" w16du:dateUtc="2025-02-04T15:21:00Z"/>
          <w:lang w:val="es-CO"/>
        </w:rPr>
      </w:pPr>
    </w:p>
    <w:p w14:paraId="3FC22999" w14:textId="5EB69E7C" w:rsidR="001007C7" w:rsidRDefault="001007C7">
      <w:pPr>
        <w:spacing w:after="160" w:line="259" w:lineRule="auto"/>
        <w:jc w:val="left"/>
        <w:rPr>
          <w:ins w:id="84" w:author="Adriana María Sierra Ramírez" w:date="2025-02-03T16:29:00Z" w16du:dateUtc="2025-02-03T21:29:00Z"/>
          <w:lang w:val="es-CO"/>
        </w:rPr>
      </w:pPr>
      <w:ins w:id="85" w:author="Adriana María Sierra Ramírez" w:date="2025-02-03T16:29:00Z" w16du:dateUtc="2025-02-03T21:29:00Z">
        <w:r>
          <w:rPr>
            <w:lang w:val="es-CO"/>
          </w:rPr>
          <w:br w:type="page"/>
        </w:r>
      </w:ins>
    </w:p>
    <w:p w14:paraId="50B38754" w14:textId="165C4B7F" w:rsidR="001007C7" w:rsidRDefault="00E749B2" w:rsidP="001007C7">
      <w:pPr>
        <w:pStyle w:val="Ttulo1"/>
        <w:rPr>
          <w:ins w:id="86" w:author="Adriana María Sierra Ramírez" w:date="2025-02-03T16:29:00Z" w16du:dateUtc="2025-02-03T21:29:00Z"/>
        </w:rPr>
      </w:pPr>
      <w:bookmarkStart w:id="87" w:name="_Toc189556089"/>
      <w:ins w:id="88" w:author="Adriana María Sierra Ramírez" w:date="2025-02-03T16:33:00Z" w16du:dateUtc="2025-02-03T21:33:00Z">
        <w:r>
          <w:lastRenderedPageBreak/>
          <w:t>Introducción</w:t>
        </w:r>
      </w:ins>
      <w:bookmarkEnd w:id="87"/>
      <w:ins w:id="89" w:author="Adriana María Sierra Ramírez" w:date="2025-02-03T16:29:00Z" w16du:dateUtc="2025-02-03T21:29:00Z">
        <w:r w:rsidR="001007C7">
          <w:t xml:space="preserve"> </w:t>
        </w:r>
      </w:ins>
    </w:p>
    <w:p w14:paraId="16C57E12" w14:textId="15C7888F" w:rsidR="001007C7" w:rsidDel="00B46FF8" w:rsidRDefault="001007C7">
      <w:pPr>
        <w:rPr>
          <w:del w:id="90" w:author="Adriana María Sierra Ramírez" w:date="2025-02-03T17:18:00Z" w16du:dateUtc="2025-02-03T22:18:00Z"/>
          <w:lang w:val="es-CO"/>
        </w:rPr>
      </w:pPr>
      <w:ins w:id="91" w:author="Adriana María Sierra Ramírez" w:date="2025-02-03T16:29:00Z" w16du:dateUtc="2025-02-03T21:29:00Z">
        <w:r w:rsidRPr="00DC1146">
          <w:rPr>
            <w:lang w:val="es-CO"/>
            <w:rPrChange w:id="92" w:author="Adriana María Sierra Ramírez" w:date="2025-02-04T10:05:00Z" w16du:dateUtc="2025-02-04T15:05:00Z">
              <w:rPr/>
            </w:rPrChange>
          </w:rPr>
          <w:tab/>
        </w:r>
      </w:ins>
    </w:p>
    <w:p w14:paraId="3E68A064" w14:textId="24B5A5D3" w:rsidR="00AD4DE5" w:rsidRPr="00AD4DE5" w:rsidDel="00B46FF8" w:rsidRDefault="006F5DB0">
      <w:pPr>
        <w:rPr>
          <w:del w:id="93" w:author="Adriana María Sierra Ramírez" w:date="2025-02-03T17:17:00Z" w16du:dateUtc="2025-02-03T22:17:00Z"/>
          <w:lang w:val="es-CO"/>
          <w:rPrChange w:id="94" w:author="Adriana María Sierra Ramírez" w:date="2025-02-03T16:51:00Z" w16du:dateUtc="2025-02-03T21:51:00Z">
            <w:rPr>
              <w:del w:id="95" w:author="Adriana María Sierra Ramírez" w:date="2025-02-03T17:17:00Z" w16du:dateUtc="2025-02-03T22:17:00Z"/>
              <w:u w:val="single"/>
              <w:lang w:val="es-CO"/>
            </w:rPr>
          </w:rPrChange>
        </w:rPr>
        <w:pPrChange w:id="96" w:author="Adriana María Sierra Ramírez" w:date="2025-02-04T10:07:00Z" w16du:dateUtc="2025-02-04T15:07:00Z">
          <w:pPr>
            <w:ind w:firstLine="708"/>
          </w:pPr>
        </w:pPrChange>
      </w:pPr>
      <w:del w:id="97" w:author="Adriana María Sierra Ramírez" w:date="2025-02-03T10:49:00Z" w16du:dateUtc="2025-02-03T15:49:00Z">
        <w:r w:rsidRPr="006F5DB0" w:rsidDel="0064508D">
          <w:rPr>
            <w:lang w:val="es-CO"/>
          </w:rPr>
          <w:delText>Diseñar e implementar estándares de codificación coherentes y eficientes para el desarrollo de</w:delText>
        </w:r>
        <w:r w:rsidDel="0064508D">
          <w:rPr>
            <w:lang w:val="es-CO"/>
          </w:rPr>
          <w:delText xml:space="preserve">l software de manejo de productos </w:delText>
        </w:r>
        <w:r w:rsidR="00214B02" w:rsidDel="0064508D">
          <w:rPr>
            <w:lang w:val="es-CO"/>
          </w:rPr>
          <w:delText>químicos</w:delText>
        </w:r>
        <w:r w:rsidDel="0064508D">
          <w:rPr>
            <w:lang w:val="es-CO"/>
          </w:rPr>
          <w:delText xml:space="preserve"> TecQuim, estableciendo las normas </w:delText>
        </w:r>
        <w:r w:rsidR="00214B02" w:rsidDel="0064508D">
          <w:rPr>
            <w:lang w:val="es-CO"/>
          </w:rPr>
          <w:delText>de los lenguajes</w:delText>
        </w:r>
        <w:r w:rsidDel="0064508D">
          <w:rPr>
            <w:lang w:val="es-CO"/>
          </w:rPr>
          <w:delText xml:space="preserve"> y las tecnologías utilizados en el desarrollo del </w:delText>
        </w:r>
        <w:r w:rsidR="00214B02" w:rsidDel="0064508D">
          <w:rPr>
            <w:lang w:val="es-CO"/>
          </w:rPr>
          <w:delText>software</w:delText>
        </w:r>
        <w:r w:rsidDel="0064508D">
          <w:rPr>
            <w:lang w:val="es-CO"/>
          </w:rPr>
          <w:delText>, incluyendo: JavaScript, Mongo BD, Git</w:delText>
        </w:r>
        <w:r w:rsidR="00214B02" w:rsidDel="0064508D">
          <w:rPr>
            <w:lang w:val="es-CO"/>
          </w:rPr>
          <w:delText xml:space="preserve">, Node. Js, Python y todos los demás componentes que sean relevantes para el desarrollo. </w:delText>
        </w:r>
      </w:del>
    </w:p>
    <w:p w14:paraId="1279AF60" w14:textId="0D18F3F9" w:rsidR="00137F36" w:rsidRPr="00137F36" w:rsidDel="00B46FF8" w:rsidRDefault="00137F36">
      <w:pPr>
        <w:rPr>
          <w:del w:id="98" w:author="Adriana María Sierra Ramírez" w:date="2025-02-03T17:17:00Z" w16du:dateUtc="2025-02-03T22:17:00Z"/>
          <w:lang w:val="es-CO"/>
        </w:rPr>
      </w:pPr>
    </w:p>
    <w:p w14:paraId="051C4DB7" w14:textId="0706F104" w:rsidR="00A70146" w:rsidDel="00B46FF8" w:rsidRDefault="00D73A7A">
      <w:pPr>
        <w:rPr>
          <w:del w:id="99" w:author="Adriana María Sierra Ramírez" w:date="2025-02-03T17:17:00Z" w16du:dateUtc="2025-02-03T22:17:00Z"/>
          <w:lang w:val="es-CO"/>
        </w:rPr>
      </w:pPr>
      <w:del w:id="100" w:author="Adriana María Sierra Ramírez" w:date="2025-02-03T17:17:00Z" w16du:dateUtc="2025-02-03T22:17:00Z">
        <w:r w:rsidDel="00B46FF8">
          <w:rPr>
            <w:lang w:val="es-CO"/>
          </w:rPr>
          <w:tab/>
        </w:r>
      </w:del>
    </w:p>
    <w:p w14:paraId="07861760" w14:textId="63D6C5BC" w:rsidR="00553427" w:rsidDel="00B46FF8" w:rsidRDefault="00553427">
      <w:pPr>
        <w:rPr>
          <w:del w:id="101" w:author="Adriana María Sierra Ramírez" w:date="2025-02-03T17:17:00Z" w16du:dateUtc="2025-02-03T22:17:00Z"/>
          <w:lang w:val="es-CO"/>
        </w:rPr>
      </w:pPr>
    </w:p>
    <w:p w14:paraId="39F19DB3" w14:textId="69604643" w:rsidR="00CC6C82" w:rsidDel="00B46FF8" w:rsidRDefault="00CC6C82">
      <w:pPr>
        <w:rPr>
          <w:del w:id="102" w:author="Adriana María Sierra Ramírez" w:date="2025-02-03T17:17:00Z" w16du:dateUtc="2025-02-03T22:17:00Z"/>
          <w:lang w:val="es-CO"/>
        </w:rPr>
      </w:pPr>
    </w:p>
    <w:p w14:paraId="6EB5F551" w14:textId="24DE96AF" w:rsidR="00CC6C82" w:rsidDel="00B46FF8" w:rsidRDefault="00CC6C82">
      <w:pPr>
        <w:rPr>
          <w:del w:id="103" w:author="Adriana María Sierra Ramírez" w:date="2025-02-03T17:17:00Z" w16du:dateUtc="2025-02-03T22:17:00Z"/>
          <w:lang w:val="es-CO"/>
        </w:rPr>
      </w:pPr>
    </w:p>
    <w:p w14:paraId="3BF20957" w14:textId="0A477CD0" w:rsidR="00CC6C82" w:rsidDel="00B46FF8" w:rsidRDefault="00CC6C82">
      <w:pPr>
        <w:rPr>
          <w:del w:id="104" w:author="Adriana María Sierra Ramírez" w:date="2025-02-03T17:17:00Z" w16du:dateUtc="2025-02-03T22:17:00Z"/>
          <w:lang w:val="es-CO"/>
        </w:rPr>
      </w:pPr>
    </w:p>
    <w:p w14:paraId="682D81C7" w14:textId="13E3658C" w:rsidR="00D508E5" w:rsidDel="00B46FF8" w:rsidRDefault="00D508E5">
      <w:pPr>
        <w:rPr>
          <w:del w:id="105" w:author="Adriana María Sierra Ramírez" w:date="2025-02-03T17:17:00Z" w16du:dateUtc="2025-02-03T22:17:00Z"/>
          <w:lang w:val="es-CO"/>
        </w:rPr>
      </w:pPr>
    </w:p>
    <w:p w14:paraId="2F19ABAC" w14:textId="7BB5930C" w:rsidR="00CC6C82" w:rsidDel="00B46FF8" w:rsidRDefault="00CC6C82">
      <w:pPr>
        <w:rPr>
          <w:del w:id="106" w:author="Adriana María Sierra Ramírez" w:date="2025-02-03T17:17:00Z" w16du:dateUtc="2025-02-03T22:17:00Z"/>
          <w:lang w:val="es-CO"/>
        </w:rPr>
      </w:pPr>
    </w:p>
    <w:p w14:paraId="3442679D" w14:textId="6221F4EC" w:rsidR="00CC6C82" w:rsidDel="00B46FF8" w:rsidRDefault="00CC6C82">
      <w:pPr>
        <w:rPr>
          <w:del w:id="107" w:author="Adriana María Sierra Ramírez" w:date="2025-02-03T17:17:00Z" w16du:dateUtc="2025-02-03T22:17:00Z"/>
          <w:lang w:val="es-CO"/>
        </w:rPr>
      </w:pPr>
    </w:p>
    <w:p w14:paraId="442989AD" w14:textId="72966709" w:rsidR="00CC6C82" w:rsidDel="00B46FF8" w:rsidRDefault="00CC6C82">
      <w:pPr>
        <w:rPr>
          <w:del w:id="108" w:author="Adriana María Sierra Ramírez" w:date="2025-02-03T17:17:00Z" w16du:dateUtc="2025-02-03T22:17:00Z"/>
          <w:lang w:val="es-CO"/>
        </w:rPr>
      </w:pPr>
    </w:p>
    <w:p w14:paraId="21459AE3" w14:textId="0EFBB7F6" w:rsidR="00CC6C82" w:rsidDel="00B46FF8" w:rsidRDefault="00CC6C82">
      <w:pPr>
        <w:rPr>
          <w:del w:id="109" w:author="Adriana María Sierra Ramírez" w:date="2025-02-03T17:17:00Z" w16du:dateUtc="2025-02-03T22:17:00Z"/>
          <w:lang w:val="es-CO"/>
        </w:rPr>
      </w:pPr>
    </w:p>
    <w:p w14:paraId="5255181A" w14:textId="69CD1D39" w:rsidR="00CC6C82" w:rsidDel="00B46FF8" w:rsidRDefault="00CC6C82">
      <w:pPr>
        <w:rPr>
          <w:del w:id="110" w:author="Adriana María Sierra Ramírez" w:date="2025-02-03T17:17:00Z" w16du:dateUtc="2025-02-03T22:17:00Z"/>
          <w:lang w:val="es-CO"/>
        </w:rPr>
      </w:pPr>
    </w:p>
    <w:p w14:paraId="4D456F39" w14:textId="7CE71122" w:rsidR="00CC6C82" w:rsidDel="00B46FF8" w:rsidRDefault="00CC6C82">
      <w:pPr>
        <w:rPr>
          <w:del w:id="111" w:author="Adriana María Sierra Ramírez" w:date="2025-02-03T17:17:00Z" w16du:dateUtc="2025-02-03T22:17:00Z"/>
          <w:lang w:val="es-CO"/>
        </w:rPr>
      </w:pPr>
    </w:p>
    <w:p w14:paraId="606F6DEC" w14:textId="4789481A" w:rsidR="00CC6C82" w:rsidDel="00B46FF8" w:rsidRDefault="00CC6C82">
      <w:pPr>
        <w:rPr>
          <w:del w:id="112" w:author="Adriana María Sierra Ramírez" w:date="2025-02-03T17:17:00Z" w16du:dateUtc="2025-02-03T22:17:00Z"/>
          <w:lang w:val="es-CO"/>
        </w:rPr>
      </w:pPr>
    </w:p>
    <w:p w14:paraId="75E8397B" w14:textId="789FE5EF" w:rsidR="00CC6C82" w:rsidDel="00B46FF8" w:rsidRDefault="00CC6C82">
      <w:pPr>
        <w:rPr>
          <w:del w:id="113" w:author="Adriana María Sierra Ramírez" w:date="2025-02-03T17:17:00Z" w16du:dateUtc="2025-02-03T22:17:00Z"/>
          <w:lang w:val="es-CO"/>
        </w:rPr>
      </w:pPr>
    </w:p>
    <w:p w14:paraId="2938712A" w14:textId="13C9E93E" w:rsidR="00CC6C82" w:rsidDel="00B46FF8" w:rsidRDefault="00CC6C82">
      <w:pPr>
        <w:rPr>
          <w:del w:id="114" w:author="Adriana María Sierra Ramírez" w:date="2025-02-03T17:17:00Z" w16du:dateUtc="2025-02-03T22:17:00Z"/>
          <w:lang w:val="es-CO"/>
        </w:rPr>
      </w:pPr>
    </w:p>
    <w:p w14:paraId="2071988F" w14:textId="4405AA44" w:rsidR="00CC6C82" w:rsidDel="00B46FF8" w:rsidRDefault="00CC6C82">
      <w:pPr>
        <w:rPr>
          <w:del w:id="115" w:author="Adriana María Sierra Ramírez" w:date="2025-02-03T17:17:00Z" w16du:dateUtc="2025-02-03T22:17:00Z"/>
          <w:lang w:val="es-CO"/>
        </w:rPr>
      </w:pPr>
    </w:p>
    <w:p w14:paraId="46C2F168" w14:textId="2861DC21" w:rsidR="00CC6C82" w:rsidDel="00B46FF8" w:rsidRDefault="00CC6C82">
      <w:pPr>
        <w:rPr>
          <w:del w:id="116" w:author="Adriana María Sierra Ramírez" w:date="2025-02-03T17:17:00Z" w16du:dateUtc="2025-02-03T22:17:00Z"/>
          <w:lang w:val="es-CO"/>
        </w:rPr>
      </w:pPr>
    </w:p>
    <w:p w14:paraId="76BB73C2" w14:textId="4D46A745" w:rsidR="00CC6C82" w:rsidDel="00B46FF8" w:rsidRDefault="00CC6C82">
      <w:pPr>
        <w:rPr>
          <w:del w:id="117" w:author="Adriana María Sierra Ramírez" w:date="2025-02-03T17:17:00Z" w16du:dateUtc="2025-02-03T22:17:00Z"/>
          <w:lang w:val="es-CO"/>
        </w:rPr>
      </w:pPr>
    </w:p>
    <w:p w14:paraId="21BCBF22" w14:textId="2A8BCE45" w:rsidR="00CC6C82" w:rsidDel="00B46FF8" w:rsidRDefault="00CC6C82">
      <w:pPr>
        <w:rPr>
          <w:del w:id="118" w:author="Adriana María Sierra Ramírez" w:date="2025-02-03T17:17:00Z" w16du:dateUtc="2025-02-03T22:17:00Z"/>
          <w:lang w:val="es-CO"/>
        </w:rPr>
      </w:pPr>
    </w:p>
    <w:p w14:paraId="6EA94DC7" w14:textId="5074FC7D" w:rsidR="00CC6C82" w:rsidDel="00B46FF8" w:rsidRDefault="00CC6C82">
      <w:pPr>
        <w:rPr>
          <w:del w:id="119" w:author="Adriana María Sierra Ramírez" w:date="2025-02-03T17:17:00Z" w16du:dateUtc="2025-02-03T22:17:00Z"/>
          <w:lang w:val="es-CO"/>
        </w:rPr>
      </w:pPr>
    </w:p>
    <w:p w14:paraId="24AFA634" w14:textId="330735EE" w:rsidR="00CC6C82" w:rsidDel="00B46FF8" w:rsidRDefault="00CC6C82">
      <w:pPr>
        <w:rPr>
          <w:del w:id="120" w:author="Adriana María Sierra Ramírez" w:date="2025-02-03T17:17:00Z" w16du:dateUtc="2025-02-03T22:17:00Z"/>
          <w:lang w:val="es-CO"/>
        </w:rPr>
      </w:pPr>
    </w:p>
    <w:p w14:paraId="54232222" w14:textId="23314759" w:rsidR="0064508D" w:rsidDel="00B46FF8" w:rsidRDefault="0064508D">
      <w:pPr>
        <w:rPr>
          <w:del w:id="121" w:author="Adriana María Sierra Ramírez" w:date="2025-02-03T17:17:00Z" w16du:dateUtc="2025-02-03T22:17:00Z"/>
          <w:lang w:val="es-CO"/>
        </w:rPr>
      </w:pPr>
    </w:p>
    <w:p w14:paraId="65173D15" w14:textId="4E81C5B0" w:rsidR="00CC6C82" w:rsidDel="00B46FF8" w:rsidRDefault="00CC6C82">
      <w:pPr>
        <w:rPr>
          <w:del w:id="122" w:author="Adriana María Sierra Ramírez" w:date="2025-02-03T17:17:00Z" w16du:dateUtc="2025-02-03T22:17:00Z"/>
          <w:lang w:val="es-CO"/>
        </w:rPr>
      </w:pPr>
    </w:p>
    <w:p w14:paraId="5E5A63DD" w14:textId="42901F69" w:rsidR="00CC6C82" w:rsidDel="00B46FF8" w:rsidRDefault="00CC6C82">
      <w:pPr>
        <w:rPr>
          <w:del w:id="123" w:author="Adriana María Sierra Ramírez" w:date="2025-02-03T17:17:00Z" w16du:dateUtc="2025-02-03T22:17:00Z"/>
          <w:lang w:val="es-CO"/>
        </w:rPr>
      </w:pPr>
    </w:p>
    <w:p w14:paraId="1DF42B57" w14:textId="27DADD51" w:rsidR="00B46FF8" w:rsidRPr="00DC1146" w:rsidRDefault="00CC6C82">
      <w:pPr>
        <w:rPr>
          <w:ins w:id="124" w:author="Adriana María Sierra Ramírez" w:date="2025-02-03T17:17:00Z" w16du:dateUtc="2025-02-03T22:17:00Z"/>
          <w:b/>
          <w:bCs/>
        </w:rPr>
        <w:pPrChange w:id="125" w:author="Adriana María Sierra Ramírez" w:date="2025-02-04T10:07:00Z" w16du:dateUtc="2025-02-04T15:07:00Z">
          <w:pPr>
            <w:pStyle w:val="Ttulo1"/>
          </w:pPr>
        </w:pPrChange>
      </w:pPr>
      <w:del w:id="126" w:author="Adriana María Sierra Ramírez" w:date="2025-02-03T17:17:00Z" w16du:dateUtc="2025-02-03T22:17:00Z">
        <w:r w:rsidDel="00B46FF8">
          <w:delText>Introducción</w:delText>
        </w:r>
      </w:del>
    </w:p>
    <w:p w14:paraId="44811C2E" w14:textId="77777777" w:rsidR="00B46FF8" w:rsidRPr="00DC1146" w:rsidRDefault="00B46FF8">
      <w:pPr>
        <w:rPr>
          <w:b/>
          <w:bCs/>
        </w:rPr>
        <w:pPrChange w:id="127" w:author="Adriana María Sierra Ramírez" w:date="2025-02-03T17:17:00Z" w16du:dateUtc="2025-02-03T22:17:00Z">
          <w:pPr>
            <w:pStyle w:val="Ttulo1"/>
          </w:pPr>
        </w:pPrChange>
      </w:pPr>
    </w:p>
    <w:p w14:paraId="42472127" w14:textId="34D1FAC2" w:rsidR="00CC6C82" w:rsidDel="00186DAC" w:rsidRDefault="00CC6C82">
      <w:pPr>
        <w:pStyle w:val="Prrafodelista"/>
        <w:ind w:left="0" w:firstLine="708"/>
        <w:contextualSpacing w:val="0"/>
        <w:rPr>
          <w:del w:id="128" w:author="Adriana María Sierra Ramírez" w:date="2025-02-03T10:49:00Z" w16du:dateUtc="2025-02-03T15:49:00Z"/>
          <w:lang w:val="es-CO"/>
        </w:rPr>
        <w:pPrChange w:id="129" w:author="Adriana María Sierra Ramírez" w:date="2025-02-03T14:53:00Z" w16du:dateUtc="2025-02-03T19:53:00Z">
          <w:pPr>
            <w:ind w:firstLine="708"/>
          </w:pPr>
        </w:pPrChange>
      </w:pPr>
    </w:p>
    <w:p w14:paraId="5A70E7D7" w14:textId="3551B485" w:rsidR="00CC6C82" w:rsidDel="0064508D" w:rsidRDefault="00CC6C82">
      <w:pPr>
        <w:pStyle w:val="Prrafodelista"/>
        <w:ind w:left="0" w:firstLine="708"/>
        <w:contextualSpacing w:val="0"/>
        <w:rPr>
          <w:del w:id="130" w:author="Adriana María Sierra Ramírez" w:date="2025-02-03T10:49:00Z" w16du:dateUtc="2025-02-03T15:49:00Z"/>
          <w:lang w:val="es-CO"/>
        </w:rPr>
        <w:pPrChange w:id="131" w:author="Adriana María Sierra Ramírez" w:date="2025-02-03T14:53:00Z" w16du:dateUtc="2025-02-03T19:53:00Z">
          <w:pPr/>
        </w:pPrChange>
      </w:pPr>
      <w:del w:id="132" w:author="Adriana María Sierra Ramírez" w:date="2025-02-03T10:49:00Z" w16du:dateUtc="2025-02-03T15:49:00Z">
        <w:r w:rsidDel="0064508D">
          <w:rPr>
            <w:lang w:val="es-CO"/>
          </w:rPr>
          <w:tab/>
          <w:delText xml:space="preserve">TecQuim es un software local para la administración logística de productos químicos en una empresa. Tiene tres módulos identificables para uso: un módulo de control de inventarios, un módulo de identificación de incompatibilidades y un modulo de consulta a información relativa al uso de los productos químicos, que esta relacionada con el almacenamiento de los procedimientos de cada área. </w:delText>
        </w:r>
      </w:del>
    </w:p>
    <w:p w14:paraId="52C94A0C" w14:textId="612411CD" w:rsidR="00CC6C82" w:rsidDel="0064508D" w:rsidRDefault="006F5DB0">
      <w:pPr>
        <w:pStyle w:val="Prrafodelista"/>
        <w:ind w:left="0" w:firstLine="708"/>
        <w:contextualSpacing w:val="0"/>
        <w:rPr>
          <w:del w:id="133" w:author="Adriana María Sierra Ramírez" w:date="2025-02-03T10:49:00Z" w16du:dateUtc="2025-02-03T15:49:00Z"/>
          <w:lang w:val="es-CO"/>
        </w:rPr>
        <w:pPrChange w:id="134" w:author="Adriana María Sierra Ramírez" w:date="2025-02-03T14:53:00Z" w16du:dateUtc="2025-02-03T19:53:00Z">
          <w:pPr>
            <w:ind w:firstLine="708"/>
          </w:pPr>
        </w:pPrChange>
      </w:pPr>
      <w:del w:id="135" w:author="Adriana María Sierra Ramírez" w:date="2025-02-03T10:49:00Z" w16du:dateUtc="2025-02-03T15:49:00Z">
        <w:r w:rsidDel="0064508D">
          <w:rPr>
            <w:lang w:val="es-CO"/>
          </w:rPr>
          <w:delText>Además,</w:delText>
        </w:r>
        <w:r w:rsidR="00CC6C82" w:rsidDel="0064508D">
          <w:rPr>
            <w:lang w:val="es-CO"/>
          </w:rPr>
          <w:delText xml:space="preserve"> desde el punto de vista de la administración del software, el usuario identificado como administrador tuene acceso al ingreso de fichas de seguridad, control de inventario y de administrar la información que tengan acceso los usuarios del sistema. </w:delText>
        </w:r>
      </w:del>
    </w:p>
    <w:p w14:paraId="513B94AE" w14:textId="0042A54D" w:rsidR="00CC6C82" w:rsidDel="0064508D" w:rsidRDefault="00CC6C82">
      <w:pPr>
        <w:pStyle w:val="Prrafodelista"/>
        <w:ind w:left="0" w:firstLine="708"/>
        <w:contextualSpacing w:val="0"/>
        <w:rPr>
          <w:del w:id="136" w:author="Adriana María Sierra Ramírez" w:date="2025-02-03T10:49:00Z" w16du:dateUtc="2025-02-03T15:49:00Z"/>
          <w:lang w:val="es-CO"/>
        </w:rPr>
        <w:pPrChange w:id="137" w:author="Adriana María Sierra Ramírez" w:date="2025-02-03T14:53:00Z" w16du:dateUtc="2025-02-03T19:53:00Z">
          <w:pPr/>
        </w:pPrChange>
      </w:pPr>
      <w:del w:id="138" w:author="Adriana María Sierra Ramírez" w:date="2025-02-03T10:49:00Z" w16du:dateUtc="2025-02-03T15:49:00Z">
        <w:r w:rsidDel="0064508D">
          <w:rPr>
            <w:lang w:val="es-CO"/>
          </w:rPr>
          <w:delText xml:space="preserve">Teniendo en cuenta, se realiza una búsqueda efectiva de los </w:delText>
        </w:r>
        <w:r w:rsidR="003E3A00" w:rsidDel="0064508D">
          <w:rPr>
            <w:lang w:val="es-CO"/>
          </w:rPr>
          <w:delText>frameworks más usados para realizar un desarrollo con estas características, así se decide utilizar Electron.js.</w:delText>
        </w:r>
      </w:del>
    </w:p>
    <w:p w14:paraId="65DA5084" w14:textId="1DD45024" w:rsidR="003564AB" w:rsidRPr="003564AB" w:rsidDel="0064508D" w:rsidRDefault="00BE07C7">
      <w:pPr>
        <w:pStyle w:val="Prrafodelista"/>
        <w:ind w:left="0" w:firstLine="708"/>
        <w:contextualSpacing w:val="0"/>
        <w:rPr>
          <w:del w:id="139" w:author="Adriana María Sierra Ramírez" w:date="2025-02-03T10:49:00Z" w16du:dateUtc="2025-02-03T15:49:00Z"/>
          <w:lang w:val="es-CO"/>
        </w:rPr>
        <w:pPrChange w:id="140" w:author="Adriana María Sierra Ramírez" w:date="2025-02-03T14:53:00Z" w16du:dateUtc="2025-02-03T19:53:00Z">
          <w:pPr>
            <w:ind w:firstLine="708"/>
          </w:pPr>
        </w:pPrChange>
      </w:pPr>
      <w:del w:id="141" w:author="Adriana María Sierra Ramírez" w:date="2025-02-03T10:49:00Z" w16du:dateUtc="2025-02-03T15:49:00Z">
        <w:r w:rsidDel="0064508D">
          <w:rPr>
            <w:lang w:val="es-CO"/>
          </w:rPr>
          <w:delText xml:space="preserve">Los estándares de codificación de TecQuim </w:delText>
        </w:r>
        <w:r w:rsidR="003564AB" w:rsidRPr="003564AB" w:rsidDel="0064508D">
          <w:rPr>
            <w:lang w:val="es-CO"/>
          </w:rPr>
          <w:delText>están diseñados para</w:delText>
        </w:r>
        <w:r w:rsidDel="0064508D">
          <w:rPr>
            <w:lang w:val="es-CO"/>
          </w:rPr>
          <w:delText xml:space="preserve"> que los diseñadores tengan una base coherente que evite errores comunes y facilite el mantenimiento y posible escalabidad del software. Los lenguajes y tecnologías incluyen Electron, </w:delText>
        </w:r>
        <w:r w:rsidR="003564AB" w:rsidRPr="003564AB" w:rsidDel="0064508D">
          <w:rPr>
            <w:lang w:val="es-CO"/>
          </w:rPr>
          <w:delText>JavaScript, TypeScript, Node.js, Express y MongoDB, entre otros.</w:delText>
        </w:r>
      </w:del>
    </w:p>
    <w:p w14:paraId="7408234E" w14:textId="75133451" w:rsidR="003564AB" w:rsidDel="0064508D" w:rsidRDefault="003564AB">
      <w:pPr>
        <w:pStyle w:val="Prrafodelista"/>
        <w:ind w:left="0" w:firstLine="708"/>
        <w:contextualSpacing w:val="0"/>
        <w:rPr>
          <w:del w:id="142" w:author="Adriana María Sierra Ramírez" w:date="2025-02-03T10:49:00Z" w16du:dateUtc="2025-02-03T15:49:00Z"/>
          <w:lang w:val="es-CO"/>
        </w:rPr>
        <w:pPrChange w:id="143" w:author="Adriana María Sierra Ramírez" w:date="2025-02-03T14:53:00Z" w16du:dateUtc="2025-02-03T19:53:00Z">
          <w:pPr/>
        </w:pPrChange>
      </w:pPr>
    </w:p>
    <w:p w14:paraId="116B1556" w14:textId="37C48BF9" w:rsidR="00BE07C7" w:rsidRPr="00186DAC" w:rsidDel="0064508D" w:rsidRDefault="00BE07C7">
      <w:pPr>
        <w:pStyle w:val="Prrafodelista"/>
        <w:ind w:left="0" w:firstLine="708"/>
        <w:contextualSpacing w:val="0"/>
        <w:rPr>
          <w:del w:id="144" w:author="Adriana María Sierra Ramírez" w:date="2025-02-03T10:49:00Z" w16du:dateUtc="2025-02-03T15:49:00Z"/>
        </w:rPr>
        <w:pPrChange w:id="145" w:author="Adriana María Sierra Ramírez" w:date="2025-02-03T14:53:00Z" w16du:dateUtc="2025-02-03T19:53:00Z">
          <w:pPr>
            <w:pStyle w:val="Ttulo1"/>
          </w:pPr>
        </w:pPrChange>
      </w:pPr>
      <w:del w:id="146" w:author="Adriana María Sierra Ramírez" w:date="2025-02-03T10:49:00Z" w16du:dateUtc="2025-02-03T15:49:00Z">
        <w:r w:rsidRPr="00186DAC" w:rsidDel="0064508D">
          <w:rPr>
            <w:b/>
            <w:bCs/>
            <w:lang w:val="es-CO"/>
          </w:rPr>
          <w:delText xml:space="preserve">Estándares de codificación </w:delText>
        </w:r>
      </w:del>
    </w:p>
    <w:p w14:paraId="6358927D" w14:textId="4ECC0CB5" w:rsidR="00F7256B" w:rsidRPr="00F7256B" w:rsidDel="0064508D" w:rsidRDefault="00F7256B">
      <w:pPr>
        <w:pStyle w:val="Prrafodelista"/>
        <w:ind w:left="0" w:firstLine="708"/>
        <w:contextualSpacing w:val="0"/>
        <w:rPr>
          <w:del w:id="147" w:author="Adriana María Sierra Ramírez" w:date="2025-02-03T10:49:00Z" w16du:dateUtc="2025-02-03T15:49:00Z"/>
          <w:lang w:val="es-CO"/>
        </w:rPr>
        <w:pPrChange w:id="148" w:author="Adriana María Sierra Ramírez" w:date="2025-02-03T14:53:00Z" w16du:dateUtc="2025-02-03T19:53:00Z">
          <w:pPr>
            <w:ind w:firstLine="708"/>
          </w:pPr>
        </w:pPrChange>
      </w:pPr>
      <w:del w:id="149" w:author="Adriana María Sierra Ramírez" w:date="2025-02-03T10:49:00Z" w16du:dateUtc="2025-02-03T15:49:00Z">
        <w:r w:rsidRPr="00F7256B" w:rsidDel="0064508D">
          <w:rPr>
            <w:b/>
            <w:bCs/>
            <w:lang w:val="es-CO"/>
          </w:rPr>
          <w:delText>Objetivo General:</w:delText>
        </w:r>
        <w:r w:rsidRPr="00F7256B" w:rsidDel="0064508D">
          <w:rPr>
            <w:lang w:val="es-CO"/>
          </w:rPr>
          <w:delText xml:space="preserve"> Diseñar e implementar estándares de codificación coherentes y eficientes para el desarrollo </w:delText>
        </w:r>
        <w:r w:rsidDel="0064508D">
          <w:rPr>
            <w:lang w:val="es-CO"/>
          </w:rPr>
          <w:delText>del software</w:delText>
        </w:r>
        <w:r w:rsidRPr="00F7256B" w:rsidDel="0064508D">
          <w:rPr>
            <w:lang w:val="es-CO"/>
          </w:rPr>
          <w:delText xml:space="preserve"> </w:delText>
        </w:r>
        <w:r w:rsidRPr="00F7256B" w:rsidDel="0064508D">
          <w:rPr>
            <w:b/>
            <w:bCs/>
            <w:lang w:val="es-CO"/>
          </w:rPr>
          <w:delText>TecQuim</w:delText>
        </w:r>
        <w:r w:rsidDel="0064508D">
          <w:rPr>
            <w:lang w:val="es-CO"/>
          </w:rPr>
          <w:delText>.</w:delText>
        </w:r>
      </w:del>
    </w:p>
    <w:p w14:paraId="57F8ABE9" w14:textId="6DF4843D" w:rsidR="00F7256B" w:rsidRPr="00F7256B" w:rsidDel="0064508D" w:rsidRDefault="00F7256B">
      <w:pPr>
        <w:pStyle w:val="Prrafodelista"/>
        <w:ind w:left="0" w:firstLine="708"/>
        <w:contextualSpacing w:val="0"/>
        <w:rPr>
          <w:del w:id="150" w:author="Adriana María Sierra Ramírez" w:date="2025-02-03T10:49:00Z" w16du:dateUtc="2025-02-03T15:49:00Z"/>
          <w:lang w:val="es-CO"/>
        </w:rPr>
        <w:pPrChange w:id="151" w:author="Adriana María Sierra Ramírez" w:date="2025-02-03T14:53:00Z" w16du:dateUtc="2025-02-03T19:53:00Z">
          <w:pPr>
            <w:pStyle w:val="Ttulo2"/>
            <w:numPr>
              <w:numId w:val="100"/>
            </w:numPr>
            <w:ind w:left="1068" w:hanging="360"/>
          </w:pPr>
        </w:pPrChange>
      </w:pPr>
      <w:del w:id="152" w:author="Adriana María Sierra Ramírez" w:date="2025-02-03T10:49:00Z" w16du:dateUtc="2025-02-03T15:49:00Z">
        <w:r w:rsidRPr="00F7256B" w:rsidDel="0064508D">
          <w:rPr>
            <w:lang w:val="es-CO"/>
          </w:rPr>
          <w:delText>Estructura del Proyecto</w:delText>
        </w:r>
      </w:del>
    </w:p>
    <w:p w14:paraId="79E7F610" w14:textId="1FE85A76" w:rsidR="00F7256B" w:rsidRPr="00F7256B" w:rsidDel="0064508D" w:rsidRDefault="00F7256B">
      <w:pPr>
        <w:pStyle w:val="Prrafodelista"/>
        <w:ind w:left="0" w:firstLine="708"/>
        <w:contextualSpacing w:val="0"/>
        <w:rPr>
          <w:del w:id="153" w:author="Adriana María Sierra Ramírez" w:date="2025-02-03T10:49:00Z" w16du:dateUtc="2025-02-03T15:49:00Z"/>
          <w:lang w:val="es-CO"/>
        </w:rPr>
        <w:pPrChange w:id="154" w:author="Adriana María Sierra Ramírez" w:date="2025-02-03T14:53:00Z" w16du:dateUtc="2025-02-03T19:53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155" w:author="Adriana María Sierra Ramírez" w:date="2025-02-03T10:49:00Z" w16du:dateUtc="2025-02-03T15:49:00Z">
        <w:r w:rsidRPr="00F7256B" w:rsidDel="0064508D">
          <w:rPr>
            <w:b/>
            <w:bCs/>
            <w:lang w:val="es-CO"/>
          </w:rPr>
          <w:delText>src</w:delText>
        </w:r>
        <w:r w:rsidRPr="00F7256B" w:rsidDel="0064508D">
          <w:rPr>
            <w:lang w:val="es-CO"/>
          </w:rPr>
          <w:delText>: Código fuente de la aplicación.</w:delText>
        </w:r>
      </w:del>
    </w:p>
    <w:p w14:paraId="52D7BDA5" w14:textId="314492D4" w:rsidR="00F7256B" w:rsidRPr="00F7256B" w:rsidDel="0064508D" w:rsidRDefault="00F7256B">
      <w:pPr>
        <w:pStyle w:val="Prrafodelista"/>
        <w:ind w:left="0" w:firstLine="708"/>
        <w:contextualSpacing w:val="0"/>
        <w:rPr>
          <w:del w:id="156" w:author="Adriana María Sierra Ramírez" w:date="2025-02-03T10:49:00Z" w16du:dateUtc="2025-02-03T15:49:00Z"/>
          <w:lang w:val="es-CO"/>
        </w:rPr>
        <w:pPrChange w:id="157" w:author="Adriana María Sierra Ramírez" w:date="2025-02-03T14:53:00Z" w16du:dateUtc="2025-02-03T19:53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158" w:author="Adriana María Sierra Ramírez" w:date="2025-02-03T10:49:00Z" w16du:dateUtc="2025-02-03T15:49:00Z">
        <w:r w:rsidRPr="00F7256B" w:rsidDel="0064508D">
          <w:rPr>
            <w:b/>
            <w:bCs/>
            <w:lang w:val="es-CO"/>
          </w:rPr>
          <w:delText>main</w:delText>
        </w:r>
        <w:r w:rsidRPr="00F7256B" w:rsidDel="0064508D">
          <w:rPr>
            <w:lang w:val="es-CO"/>
          </w:rPr>
          <w:delText>: Código del proceso principal de Electron.</w:delText>
        </w:r>
      </w:del>
    </w:p>
    <w:p w14:paraId="39934A45" w14:textId="6057FAFA" w:rsidR="00F7256B" w:rsidRPr="00F7256B" w:rsidDel="0064508D" w:rsidRDefault="00F7256B">
      <w:pPr>
        <w:pStyle w:val="Prrafodelista"/>
        <w:ind w:left="0" w:firstLine="708"/>
        <w:contextualSpacing w:val="0"/>
        <w:rPr>
          <w:del w:id="159" w:author="Adriana María Sierra Ramírez" w:date="2025-02-03T10:49:00Z" w16du:dateUtc="2025-02-03T15:49:00Z"/>
          <w:lang w:val="es-CO"/>
        </w:rPr>
        <w:pPrChange w:id="160" w:author="Adriana María Sierra Ramírez" w:date="2025-02-03T14:53:00Z" w16du:dateUtc="2025-02-03T19:53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161" w:author="Adriana María Sierra Ramírez" w:date="2025-02-03T10:49:00Z" w16du:dateUtc="2025-02-03T15:49:00Z">
        <w:r w:rsidRPr="00F7256B" w:rsidDel="0064508D">
          <w:rPr>
            <w:b/>
            <w:bCs/>
            <w:lang w:val="es-CO"/>
          </w:rPr>
          <w:delText>renderer</w:delText>
        </w:r>
        <w:r w:rsidRPr="00F7256B" w:rsidDel="0064508D">
          <w:rPr>
            <w:lang w:val="es-CO"/>
          </w:rPr>
          <w:delText>: Código del proceso de renderizado.</w:delText>
        </w:r>
      </w:del>
    </w:p>
    <w:p w14:paraId="6294FF0C" w14:textId="71862B63" w:rsidR="00F7256B" w:rsidRPr="00F7256B" w:rsidDel="0064508D" w:rsidRDefault="00F7256B">
      <w:pPr>
        <w:pStyle w:val="Prrafodelista"/>
        <w:ind w:left="0" w:firstLine="708"/>
        <w:contextualSpacing w:val="0"/>
        <w:rPr>
          <w:del w:id="162" w:author="Adriana María Sierra Ramírez" w:date="2025-02-03T10:49:00Z" w16du:dateUtc="2025-02-03T15:49:00Z"/>
          <w:lang w:val="es-CO"/>
        </w:rPr>
        <w:pPrChange w:id="163" w:author="Adriana María Sierra Ramírez" w:date="2025-02-03T14:53:00Z" w16du:dateUtc="2025-02-03T19:53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164" w:author="Adriana María Sierra Ramírez" w:date="2025-02-03T10:49:00Z" w16du:dateUtc="2025-02-03T15:49:00Z">
        <w:r w:rsidRPr="00F7256B" w:rsidDel="0064508D">
          <w:rPr>
            <w:b/>
            <w:bCs/>
            <w:lang w:val="es-CO"/>
          </w:rPr>
          <w:delText>assets</w:delText>
        </w:r>
        <w:r w:rsidRPr="00F7256B" w:rsidDel="0064508D">
          <w:rPr>
            <w:lang w:val="es-CO"/>
          </w:rPr>
          <w:delText>: Archivos estáticos.</w:delText>
        </w:r>
      </w:del>
    </w:p>
    <w:p w14:paraId="0909623A" w14:textId="279303A7" w:rsidR="00F7256B" w:rsidRPr="00F7256B" w:rsidDel="0064508D" w:rsidRDefault="00F7256B">
      <w:pPr>
        <w:pStyle w:val="Prrafodelista"/>
        <w:ind w:left="0" w:firstLine="708"/>
        <w:contextualSpacing w:val="0"/>
        <w:rPr>
          <w:del w:id="165" w:author="Adriana María Sierra Ramírez" w:date="2025-02-03T10:49:00Z" w16du:dateUtc="2025-02-03T15:49:00Z"/>
          <w:lang w:val="es-CO"/>
        </w:rPr>
        <w:pPrChange w:id="166" w:author="Adriana María Sierra Ramírez" w:date="2025-02-03T14:53:00Z" w16du:dateUtc="2025-02-03T19:53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167" w:author="Adriana María Sierra Ramírez" w:date="2025-02-03T10:49:00Z" w16du:dateUtc="2025-02-03T15:49:00Z">
        <w:r w:rsidRPr="00F7256B" w:rsidDel="0064508D">
          <w:rPr>
            <w:b/>
            <w:bCs/>
            <w:lang w:val="es-CO"/>
          </w:rPr>
          <w:delText>config</w:delText>
        </w:r>
        <w:r w:rsidRPr="00F7256B" w:rsidDel="0064508D">
          <w:rPr>
            <w:lang w:val="es-CO"/>
          </w:rPr>
          <w:delText>: Archivos de configuración.</w:delText>
        </w:r>
      </w:del>
    </w:p>
    <w:p w14:paraId="480A1001" w14:textId="02E62AEA" w:rsidR="00F7256B" w:rsidRPr="00F7256B" w:rsidDel="0064508D" w:rsidRDefault="00F7256B">
      <w:pPr>
        <w:pStyle w:val="Prrafodelista"/>
        <w:ind w:left="0" w:firstLine="708"/>
        <w:contextualSpacing w:val="0"/>
        <w:rPr>
          <w:del w:id="168" w:author="Adriana María Sierra Ramírez" w:date="2025-02-03T10:49:00Z" w16du:dateUtc="2025-02-03T15:49:00Z"/>
          <w:lang w:val="es-CO"/>
        </w:rPr>
        <w:pPrChange w:id="169" w:author="Adriana María Sierra Ramírez" w:date="2025-02-03T14:53:00Z" w16du:dateUtc="2025-02-03T19:53:00Z">
          <w:pPr>
            <w:numPr>
              <w:numId w:val="90"/>
            </w:numPr>
            <w:tabs>
              <w:tab w:val="num" w:pos="1428"/>
            </w:tabs>
            <w:ind w:left="1428" w:hanging="360"/>
          </w:pPr>
        </w:pPrChange>
      </w:pPr>
      <w:del w:id="170" w:author="Adriana María Sierra Ramírez" w:date="2025-02-03T10:49:00Z" w16du:dateUtc="2025-02-03T15:49:00Z">
        <w:r w:rsidRPr="00F7256B" w:rsidDel="0064508D">
          <w:rPr>
            <w:b/>
            <w:bCs/>
            <w:lang w:val="es-CO"/>
          </w:rPr>
          <w:delText>dist</w:delText>
        </w:r>
        <w:r w:rsidRPr="00F7256B" w:rsidDel="0064508D">
          <w:rPr>
            <w:lang w:val="es-CO"/>
          </w:rPr>
          <w:delText>: Archivos de distribución para diferentes plataformas.</w:delText>
        </w:r>
      </w:del>
    </w:p>
    <w:p w14:paraId="0C7C6FA2" w14:textId="4DF99EC3" w:rsidR="00F7256B" w:rsidRPr="00F7256B" w:rsidDel="0064508D" w:rsidRDefault="00F7256B">
      <w:pPr>
        <w:pStyle w:val="Prrafodelista"/>
        <w:ind w:left="0" w:firstLine="708"/>
        <w:contextualSpacing w:val="0"/>
        <w:rPr>
          <w:del w:id="171" w:author="Adriana María Sierra Ramírez" w:date="2025-02-03T10:49:00Z" w16du:dateUtc="2025-02-03T15:49:00Z"/>
          <w:lang w:val="es-CO"/>
        </w:rPr>
        <w:pPrChange w:id="172" w:author="Adriana María Sierra Ramírez" w:date="2025-02-03T14:53:00Z" w16du:dateUtc="2025-02-03T19:53:00Z">
          <w:pPr>
            <w:pStyle w:val="Ttulo2"/>
            <w:numPr>
              <w:numId w:val="100"/>
            </w:numPr>
            <w:ind w:left="1068" w:hanging="360"/>
          </w:pPr>
        </w:pPrChange>
      </w:pPr>
      <w:del w:id="173" w:author="Adriana María Sierra Ramírez" w:date="2025-02-03T10:49:00Z" w16du:dateUtc="2025-02-03T15:49:00Z">
        <w:r w:rsidRPr="00F7256B" w:rsidDel="0064508D">
          <w:rPr>
            <w:lang w:val="es-CO"/>
          </w:rPr>
          <w:delText>JavaScript/TypeScript</w:delText>
        </w:r>
      </w:del>
    </w:p>
    <w:p w14:paraId="1CD352A6" w14:textId="1BA1E9B0" w:rsidR="00F7256B" w:rsidRPr="00F7256B" w:rsidDel="0064508D" w:rsidRDefault="00F7256B">
      <w:pPr>
        <w:pStyle w:val="Prrafodelista"/>
        <w:ind w:left="0" w:firstLine="708"/>
        <w:contextualSpacing w:val="0"/>
        <w:rPr>
          <w:del w:id="174" w:author="Adriana María Sierra Ramírez" w:date="2025-02-03T10:49:00Z" w16du:dateUtc="2025-02-03T15:49:00Z"/>
          <w:i/>
          <w:iCs/>
          <w:lang w:val="es-CO"/>
        </w:rPr>
        <w:pPrChange w:id="175" w:author="Adriana María Sierra Ramírez" w:date="2025-02-03T14:53:00Z" w16du:dateUtc="2025-02-03T19:53:00Z">
          <w:pPr>
            <w:numPr>
              <w:numId w:val="91"/>
            </w:numPr>
            <w:tabs>
              <w:tab w:val="num" w:pos="1428"/>
            </w:tabs>
            <w:ind w:left="1428" w:hanging="360"/>
          </w:pPr>
        </w:pPrChange>
      </w:pPr>
      <w:del w:id="176" w:author="Adriana María Sierra Ramírez" w:date="2025-02-03T10:49:00Z" w16du:dateUtc="2025-02-03T15:49:00Z">
        <w:r w:rsidRPr="00F7256B" w:rsidDel="0064508D">
          <w:rPr>
            <w:i/>
            <w:iCs/>
            <w:lang w:val="es-CO"/>
          </w:rPr>
          <w:delText>Sintaxis y Estilo</w:delText>
        </w:r>
      </w:del>
    </w:p>
    <w:p w14:paraId="72167801" w14:textId="5ADD62CB" w:rsidR="00F7256B" w:rsidRPr="00F7256B" w:rsidDel="0064508D" w:rsidRDefault="00F7256B">
      <w:pPr>
        <w:pStyle w:val="Prrafodelista"/>
        <w:ind w:left="0" w:firstLine="708"/>
        <w:contextualSpacing w:val="0"/>
        <w:rPr>
          <w:del w:id="177" w:author="Adriana María Sierra Ramírez" w:date="2025-02-03T10:49:00Z" w16du:dateUtc="2025-02-03T15:49:00Z"/>
          <w:lang w:val="es-CO"/>
        </w:rPr>
        <w:pPrChange w:id="178" w:author="Adriana María Sierra Ramírez" w:date="2025-02-03T14:53:00Z" w16du:dateUtc="2025-02-03T19:53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179" w:author="Adriana María Sierra Ramírez" w:date="2025-02-03T10:49:00Z" w16du:dateUtc="2025-02-03T15:49:00Z">
        <w:r w:rsidRPr="00F7256B" w:rsidDel="0064508D">
          <w:rPr>
            <w:lang w:val="es-CO"/>
          </w:rPr>
          <w:delText>Usar ES6+ y preferentemente TypeScript.</w:delText>
        </w:r>
      </w:del>
    </w:p>
    <w:p w14:paraId="773E677E" w14:textId="1BCA2933" w:rsidR="00453CEA" w:rsidDel="0064508D" w:rsidRDefault="00F7256B">
      <w:pPr>
        <w:pStyle w:val="Prrafodelista"/>
        <w:ind w:left="0" w:firstLine="708"/>
        <w:contextualSpacing w:val="0"/>
        <w:rPr>
          <w:del w:id="180" w:author="Adriana María Sierra Ramírez" w:date="2025-02-03T10:49:00Z" w16du:dateUtc="2025-02-03T15:49:00Z"/>
          <w:lang w:val="es-CO"/>
        </w:rPr>
        <w:pPrChange w:id="181" w:author="Adriana María Sierra Ramírez" w:date="2025-02-03T14:53:00Z" w16du:dateUtc="2025-02-03T19:53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182" w:author="Adriana María Sierra Ramírez" w:date="2025-02-03T10:49:00Z" w16du:dateUtc="2025-02-03T15:49:00Z">
        <w:r w:rsidRPr="00F7256B" w:rsidDel="0064508D">
          <w:rPr>
            <w:lang w:val="es-CO"/>
          </w:rPr>
          <w:delText>Utilizar const y let en lugar de var</w:delText>
        </w:r>
        <w:r w:rsidR="00453CEA" w:rsidDel="0064508D">
          <w:rPr>
            <w:lang w:val="es-CO"/>
          </w:rPr>
          <w:delText>.</w:delText>
        </w:r>
        <w:r w:rsidR="00453CEA" w:rsidRPr="00453CEA" w:rsidDel="0064508D">
          <w:rPr>
            <w:lang w:val="es-CO"/>
          </w:rPr>
          <w:delText xml:space="preserve"> </w:delText>
        </w:r>
      </w:del>
    </w:p>
    <w:p w14:paraId="6306A610" w14:textId="531AE890" w:rsidR="00F7256B" w:rsidRPr="00F7256B" w:rsidDel="0064508D" w:rsidRDefault="00453CEA">
      <w:pPr>
        <w:pStyle w:val="Prrafodelista"/>
        <w:ind w:left="0" w:firstLine="708"/>
        <w:contextualSpacing w:val="0"/>
        <w:rPr>
          <w:del w:id="183" w:author="Adriana María Sierra Ramírez" w:date="2025-02-03T10:49:00Z" w16du:dateUtc="2025-02-03T15:49:00Z"/>
          <w:lang w:val="es-CO"/>
        </w:rPr>
        <w:pPrChange w:id="184" w:author="Adriana María Sierra Ramírez" w:date="2025-02-03T14:53:00Z" w16du:dateUtc="2025-02-03T19:53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185" w:author="Adriana María Sierra Ramírez" w:date="2025-02-03T10:49:00Z" w16du:dateUtc="2025-02-03T15:49:00Z">
        <w:r w:rsidRPr="00453CEA" w:rsidDel="0064508D">
          <w:rPr>
            <w:lang w:val="es-CO"/>
          </w:rPr>
          <w:delText xml:space="preserve">Minimizar el uso de variables globales para prevenir </w:delText>
        </w:r>
        <w:r w:rsidDel="0064508D">
          <w:rPr>
            <w:lang w:val="es-CO"/>
          </w:rPr>
          <w:delText xml:space="preserve">repetición </w:delText>
        </w:r>
        <w:r w:rsidRPr="00453CEA" w:rsidDel="0064508D">
          <w:rPr>
            <w:lang w:val="es-CO"/>
          </w:rPr>
          <w:delText>de nombres y mejorar la encapsulación.</w:delText>
        </w:r>
      </w:del>
    </w:p>
    <w:p w14:paraId="380EF77A" w14:textId="4BEE5E32" w:rsidR="00F7256B" w:rsidRPr="00F7256B" w:rsidDel="0064508D" w:rsidRDefault="00F7256B">
      <w:pPr>
        <w:pStyle w:val="Prrafodelista"/>
        <w:ind w:left="0" w:firstLine="708"/>
        <w:contextualSpacing w:val="0"/>
        <w:rPr>
          <w:del w:id="186" w:author="Adriana María Sierra Ramírez" w:date="2025-02-03T10:49:00Z" w16du:dateUtc="2025-02-03T15:49:00Z"/>
          <w:lang w:val="es-CO"/>
        </w:rPr>
        <w:pPrChange w:id="187" w:author="Adriana María Sierra Ramírez" w:date="2025-02-03T14:53:00Z" w16du:dateUtc="2025-02-03T19:53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188" w:author="Adriana María Sierra Ramírez" w:date="2025-02-03T10:49:00Z" w16du:dateUtc="2025-02-03T15:49:00Z">
        <w:r w:rsidRPr="00F7256B" w:rsidDel="0064508D">
          <w:rPr>
            <w:lang w:val="es-CO"/>
          </w:rPr>
          <w:delText>Terminar las líneas con punto y coma.</w:delText>
        </w:r>
      </w:del>
    </w:p>
    <w:p w14:paraId="3138CA21" w14:textId="345923A7" w:rsidR="00F7256B" w:rsidRPr="00F7256B" w:rsidDel="0064508D" w:rsidRDefault="00F7256B">
      <w:pPr>
        <w:pStyle w:val="Prrafodelista"/>
        <w:ind w:left="0" w:firstLine="708"/>
        <w:contextualSpacing w:val="0"/>
        <w:rPr>
          <w:del w:id="189" w:author="Adriana María Sierra Ramírez" w:date="2025-02-03T10:49:00Z" w16du:dateUtc="2025-02-03T15:49:00Z"/>
          <w:i/>
          <w:iCs/>
          <w:lang w:val="es-CO"/>
        </w:rPr>
        <w:pPrChange w:id="190" w:author="Adriana María Sierra Ramírez" w:date="2025-02-03T14:53:00Z" w16du:dateUtc="2025-02-03T19:53:00Z">
          <w:pPr>
            <w:numPr>
              <w:numId w:val="91"/>
            </w:numPr>
            <w:tabs>
              <w:tab w:val="num" w:pos="1428"/>
            </w:tabs>
            <w:ind w:left="1428" w:hanging="360"/>
          </w:pPr>
        </w:pPrChange>
      </w:pPr>
      <w:del w:id="191" w:author="Adriana María Sierra Ramírez" w:date="2025-02-03T10:49:00Z" w16du:dateUtc="2025-02-03T15:49:00Z">
        <w:r w:rsidRPr="00F7256B" w:rsidDel="0064508D">
          <w:rPr>
            <w:i/>
            <w:iCs/>
            <w:lang w:val="es-CO"/>
          </w:rPr>
          <w:delText>Nombres de Variables y Funciones</w:delText>
        </w:r>
      </w:del>
    </w:p>
    <w:p w14:paraId="6AAF206A" w14:textId="1D6362FD" w:rsidR="00F7256B" w:rsidRPr="00F7256B" w:rsidDel="0064508D" w:rsidRDefault="00F7256B">
      <w:pPr>
        <w:pStyle w:val="Prrafodelista"/>
        <w:ind w:left="0" w:firstLine="708"/>
        <w:contextualSpacing w:val="0"/>
        <w:rPr>
          <w:del w:id="192" w:author="Adriana María Sierra Ramírez" w:date="2025-02-03T10:49:00Z" w16du:dateUtc="2025-02-03T15:49:00Z"/>
          <w:lang w:val="es-CO"/>
        </w:rPr>
        <w:pPrChange w:id="193" w:author="Adriana María Sierra Ramírez" w:date="2025-02-03T14:53:00Z" w16du:dateUtc="2025-02-03T19:53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194" w:author="Adriana María Sierra Ramírez" w:date="2025-02-03T10:49:00Z" w16du:dateUtc="2025-02-03T15:49:00Z">
        <w:r w:rsidRPr="00F7256B" w:rsidDel="0064508D">
          <w:rPr>
            <w:lang w:val="es-CO"/>
          </w:rPr>
          <w:delText>Utilizar camelCase para nombres de variables y funciones.</w:delText>
        </w:r>
      </w:del>
    </w:p>
    <w:p w14:paraId="5B7B66D6" w14:textId="0FA4A8D9" w:rsidR="00F7256B" w:rsidRPr="00F7256B" w:rsidDel="0064508D" w:rsidRDefault="00F7256B">
      <w:pPr>
        <w:pStyle w:val="Prrafodelista"/>
        <w:ind w:left="0" w:firstLine="708"/>
        <w:contextualSpacing w:val="0"/>
        <w:rPr>
          <w:del w:id="195" w:author="Adriana María Sierra Ramírez" w:date="2025-02-03T10:49:00Z" w16du:dateUtc="2025-02-03T15:49:00Z"/>
          <w:lang w:val="es-CO"/>
        </w:rPr>
        <w:pPrChange w:id="196" w:author="Adriana María Sierra Ramírez" w:date="2025-02-03T14:53:00Z" w16du:dateUtc="2025-02-03T19:53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197" w:author="Adriana María Sierra Ramírez" w:date="2025-02-03T10:49:00Z" w16du:dateUtc="2025-02-03T15:49:00Z">
        <w:r w:rsidRPr="00F7256B" w:rsidDel="0064508D">
          <w:rPr>
            <w:lang w:val="es-CO"/>
          </w:rPr>
          <w:delText>Utilizar PascalCase para nombres de clases.</w:delText>
        </w:r>
      </w:del>
    </w:p>
    <w:p w14:paraId="676BA71A" w14:textId="61FA9ECD" w:rsidR="00F7256B" w:rsidRPr="00F7256B" w:rsidDel="0064508D" w:rsidRDefault="00F7256B">
      <w:pPr>
        <w:pStyle w:val="Prrafodelista"/>
        <w:ind w:left="0" w:firstLine="708"/>
        <w:contextualSpacing w:val="0"/>
        <w:rPr>
          <w:del w:id="198" w:author="Adriana María Sierra Ramírez" w:date="2025-02-03T10:49:00Z" w16du:dateUtc="2025-02-03T15:49:00Z"/>
          <w:i/>
          <w:iCs/>
          <w:lang w:val="es-CO"/>
        </w:rPr>
        <w:pPrChange w:id="199" w:author="Adriana María Sierra Ramírez" w:date="2025-02-03T14:53:00Z" w16du:dateUtc="2025-02-03T19:53:00Z">
          <w:pPr>
            <w:numPr>
              <w:numId w:val="91"/>
            </w:numPr>
            <w:tabs>
              <w:tab w:val="num" w:pos="1428"/>
            </w:tabs>
            <w:ind w:left="1428" w:hanging="360"/>
          </w:pPr>
        </w:pPrChange>
      </w:pPr>
      <w:del w:id="200" w:author="Adriana María Sierra Ramírez" w:date="2025-02-03T10:49:00Z" w16du:dateUtc="2025-02-03T15:49:00Z">
        <w:r w:rsidRPr="00F7256B" w:rsidDel="0064508D">
          <w:rPr>
            <w:i/>
            <w:iCs/>
            <w:lang w:val="es-CO"/>
          </w:rPr>
          <w:delText>ESLint y Prettier</w:delText>
        </w:r>
      </w:del>
    </w:p>
    <w:p w14:paraId="27F674B3" w14:textId="483E6426" w:rsidR="00F7256B" w:rsidRPr="00F7256B" w:rsidDel="0064508D" w:rsidRDefault="00F7256B">
      <w:pPr>
        <w:pStyle w:val="Prrafodelista"/>
        <w:ind w:left="0" w:firstLine="708"/>
        <w:contextualSpacing w:val="0"/>
        <w:rPr>
          <w:del w:id="201" w:author="Adriana María Sierra Ramírez" w:date="2025-02-03T10:49:00Z" w16du:dateUtc="2025-02-03T15:49:00Z"/>
          <w:lang w:val="es-CO"/>
        </w:rPr>
        <w:pPrChange w:id="202" w:author="Adriana María Sierra Ramírez" w:date="2025-02-03T14:53:00Z" w16du:dateUtc="2025-02-03T19:53:00Z">
          <w:pPr>
            <w:numPr>
              <w:ilvl w:val="1"/>
              <w:numId w:val="91"/>
            </w:numPr>
            <w:tabs>
              <w:tab w:val="num" w:pos="2148"/>
            </w:tabs>
            <w:ind w:left="2148" w:hanging="360"/>
          </w:pPr>
        </w:pPrChange>
      </w:pPr>
      <w:del w:id="203" w:author="Adriana María Sierra Ramírez" w:date="2025-02-03T10:49:00Z" w16du:dateUtc="2025-02-03T15:49:00Z">
        <w:r w:rsidRPr="00F7256B" w:rsidDel="0064508D">
          <w:rPr>
            <w:lang w:val="es-CO"/>
          </w:rPr>
          <w:delText>Configurar ESLint y Prettier para mantener un estilo de código consistente.</w:delText>
        </w:r>
      </w:del>
    </w:p>
    <w:p w14:paraId="1861680F" w14:textId="7B754B4B" w:rsidR="00F7256B" w:rsidRPr="00F7256B" w:rsidDel="0064508D" w:rsidRDefault="00F7256B">
      <w:pPr>
        <w:pStyle w:val="Prrafodelista"/>
        <w:ind w:left="0" w:firstLine="708"/>
        <w:contextualSpacing w:val="0"/>
        <w:rPr>
          <w:del w:id="204" w:author="Adriana María Sierra Ramírez" w:date="2025-02-03T10:49:00Z" w16du:dateUtc="2025-02-03T15:49:00Z"/>
          <w:lang w:val="es-CO"/>
        </w:rPr>
        <w:pPrChange w:id="205" w:author="Adriana María Sierra Ramírez" w:date="2025-02-03T14:53:00Z" w16du:dateUtc="2025-02-03T19:53:00Z">
          <w:pPr>
            <w:pStyle w:val="Ttulo2"/>
            <w:numPr>
              <w:numId w:val="100"/>
            </w:numPr>
            <w:ind w:left="1068" w:hanging="360"/>
          </w:pPr>
        </w:pPrChange>
      </w:pPr>
      <w:del w:id="206" w:author="Adriana María Sierra Ramírez" w:date="2025-02-03T10:49:00Z" w16du:dateUtc="2025-02-03T15:49:00Z">
        <w:r w:rsidRPr="00F7256B" w:rsidDel="0064508D">
          <w:rPr>
            <w:lang w:val="es-CO"/>
          </w:rPr>
          <w:delText>Electron.js</w:delText>
        </w:r>
      </w:del>
    </w:p>
    <w:p w14:paraId="3B6E5B87" w14:textId="08B336A1" w:rsidR="009B1AC5" w:rsidRPr="009B1AC5" w:rsidDel="0064508D" w:rsidRDefault="009B1AC5">
      <w:pPr>
        <w:pStyle w:val="Prrafodelista"/>
        <w:ind w:left="0" w:firstLine="708"/>
        <w:contextualSpacing w:val="0"/>
        <w:rPr>
          <w:del w:id="207" w:author="Adriana María Sierra Ramírez" w:date="2025-02-03T10:49:00Z" w16du:dateUtc="2025-02-03T15:49:00Z"/>
          <w:lang w:val="es-CO"/>
        </w:rPr>
        <w:pPrChange w:id="208" w:author="Adriana María Sierra Ramírez" w:date="2025-02-03T14:53:00Z" w16du:dateUtc="2025-02-03T19:53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09" w:author="Adriana María Sierra Ramírez" w:date="2025-02-03T10:49:00Z" w16du:dateUtc="2025-02-03T15:49:00Z">
        <w:r w:rsidRPr="009B1AC5" w:rsidDel="0064508D">
          <w:rPr>
            <w:lang w:val="es-CO"/>
          </w:rPr>
          <w:delText>Estructura del Proyecto: Organizar el código en directorios claros como src, main, y renderer.</w:delText>
        </w:r>
      </w:del>
    </w:p>
    <w:p w14:paraId="13BA1918" w14:textId="5BC88A4A" w:rsidR="009B1AC5" w:rsidRPr="009B1AC5" w:rsidDel="0064508D" w:rsidRDefault="009B1AC5">
      <w:pPr>
        <w:pStyle w:val="Prrafodelista"/>
        <w:ind w:left="0" w:firstLine="708"/>
        <w:contextualSpacing w:val="0"/>
        <w:rPr>
          <w:del w:id="210" w:author="Adriana María Sierra Ramírez" w:date="2025-02-03T10:49:00Z" w16du:dateUtc="2025-02-03T15:49:00Z"/>
          <w:lang w:val="es-CO"/>
        </w:rPr>
        <w:pPrChange w:id="211" w:author="Adriana María Sierra Ramírez" w:date="2025-02-03T14:53:00Z" w16du:dateUtc="2025-02-03T19:53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12" w:author="Adriana María Sierra Ramírez" w:date="2025-02-03T10:49:00Z" w16du:dateUtc="2025-02-03T15:49:00Z">
        <w:r w:rsidRPr="009B1AC5" w:rsidDel="0064508D">
          <w:rPr>
            <w:lang w:val="es-CO"/>
          </w:rPr>
          <w:delText>Configuración de Seguridad: Deshabilitar nodeIntegration y habilitar contextIsolation en webPreferences.</w:delText>
        </w:r>
      </w:del>
    </w:p>
    <w:p w14:paraId="65617965" w14:textId="17ED510F" w:rsidR="009B1AC5" w:rsidRPr="009B1AC5" w:rsidDel="0064508D" w:rsidRDefault="009B1AC5">
      <w:pPr>
        <w:pStyle w:val="Prrafodelista"/>
        <w:ind w:left="0" w:firstLine="708"/>
        <w:contextualSpacing w:val="0"/>
        <w:rPr>
          <w:del w:id="213" w:author="Adriana María Sierra Ramírez" w:date="2025-02-03T10:49:00Z" w16du:dateUtc="2025-02-03T15:49:00Z"/>
          <w:lang w:val="es-CO"/>
        </w:rPr>
        <w:pPrChange w:id="214" w:author="Adriana María Sierra Ramírez" w:date="2025-02-03T14:53:00Z" w16du:dateUtc="2025-02-03T19:53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15" w:author="Adriana María Sierra Ramírez" w:date="2025-02-03T10:49:00Z" w16du:dateUtc="2025-02-03T15:49:00Z">
        <w:r w:rsidRPr="009B1AC5" w:rsidDel="0064508D">
          <w:rPr>
            <w:lang w:val="es-CO"/>
          </w:rPr>
          <w:delText>Uso de IPC: Utilizar ipcMain e ipcRenderer para la comunicación segura entre procesos.</w:delText>
        </w:r>
      </w:del>
    </w:p>
    <w:p w14:paraId="677B0310" w14:textId="1601E962" w:rsidR="009B1AC5" w:rsidRPr="009B1AC5" w:rsidDel="0064508D" w:rsidRDefault="009B1AC5">
      <w:pPr>
        <w:pStyle w:val="Prrafodelista"/>
        <w:ind w:left="0" w:firstLine="708"/>
        <w:contextualSpacing w:val="0"/>
        <w:rPr>
          <w:del w:id="216" w:author="Adriana María Sierra Ramírez" w:date="2025-02-03T10:49:00Z" w16du:dateUtc="2025-02-03T15:49:00Z"/>
          <w:lang w:val="es-CO"/>
        </w:rPr>
        <w:pPrChange w:id="217" w:author="Adriana María Sierra Ramírez" w:date="2025-02-03T14:53:00Z" w16du:dateUtc="2025-02-03T19:53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18" w:author="Adriana María Sierra Ramírez" w:date="2025-02-03T10:49:00Z" w16du:dateUtc="2025-02-03T15:49:00Z">
        <w:r w:rsidRPr="009B1AC5" w:rsidDel="0064508D">
          <w:rPr>
            <w:lang w:val="es-CO"/>
          </w:rPr>
          <w:delText>Gestión de Dependencias: Mantener las dependencias actualizadas en package.json.</w:delText>
        </w:r>
      </w:del>
    </w:p>
    <w:p w14:paraId="753161D0" w14:textId="585A1718" w:rsidR="009B1AC5" w:rsidRPr="009B1AC5" w:rsidDel="0064508D" w:rsidRDefault="009B1AC5">
      <w:pPr>
        <w:pStyle w:val="Prrafodelista"/>
        <w:ind w:left="0" w:firstLine="708"/>
        <w:contextualSpacing w:val="0"/>
        <w:rPr>
          <w:del w:id="219" w:author="Adriana María Sierra Ramírez" w:date="2025-02-03T10:49:00Z" w16du:dateUtc="2025-02-03T15:49:00Z"/>
          <w:lang w:val="es-CO"/>
        </w:rPr>
        <w:pPrChange w:id="220" w:author="Adriana María Sierra Ramírez" w:date="2025-02-03T14:53:00Z" w16du:dateUtc="2025-02-03T19:53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21" w:author="Adriana María Sierra Ramírez" w:date="2025-02-03T10:49:00Z" w16du:dateUtc="2025-02-03T15:49:00Z">
        <w:r w:rsidRPr="009B1AC5" w:rsidDel="0064508D">
          <w:rPr>
            <w:lang w:val="es-CO"/>
          </w:rPr>
          <w:delText>Linting y Formateo: Usar ESLint y Prettier para mantener un código limpio y consistente.</w:delText>
        </w:r>
      </w:del>
    </w:p>
    <w:p w14:paraId="32A6738E" w14:textId="6FE648C5" w:rsidR="009B1AC5" w:rsidRPr="009B1AC5" w:rsidDel="0064508D" w:rsidRDefault="009B1AC5">
      <w:pPr>
        <w:pStyle w:val="Prrafodelista"/>
        <w:ind w:left="0" w:firstLine="708"/>
        <w:contextualSpacing w:val="0"/>
        <w:rPr>
          <w:del w:id="222" w:author="Adriana María Sierra Ramírez" w:date="2025-02-03T10:49:00Z" w16du:dateUtc="2025-02-03T15:49:00Z"/>
          <w:lang w:val="es-CO"/>
        </w:rPr>
        <w:pPrChange w:id="223" w:author="Adriana María Sierra Ramírez" w:date="2025-02-03T14:53:00Z" w16du:dateUtc="2025-02-03T19:53:00Z">
          <w:pPr>
            <w:pStyle w:val="Prrafodelista"/>
            <w:numPr>
              <w:numId w:val="92"/>
            </w:numPr>
            <w:tabs>
              <w:tab w:val="num" w:pos="1428"/>
            </w:tabs>
            <w:ind w:left="1428" w:hanging="360"/>
          </w:pPr>
        </w:pPrChange>
      </w:pPr>
      <w:del w:id="224" w:author="Adriana María Sierra Ramírez" w:date="2025-02-03T10:49:00Z" w16du:dateUtc="2025-02-03T15:49:00Z">
        <w:r w:rsidRPr="009B1AC5" w:rsidDel="0064508D">
          <w:rPr>
            <w:lang w:val="es-CO"/>
          </w:rPr>
          <w:delText>Documentación: Documentar funciones y módulos con comentarios claros.</w:delText>
        </w:r>
      </w:del>
    </w:p>
    <w:p w14:paraId="5DAFEED2" w14:textId="07DABE76" w:rsidR="00F7256B" w:rsidRPr="00F7256B" w:rsidDel="0064508D" w:rsidRDefault="00F7256B">
      <w:pPr>
        <w:pStyle w:val="Prrafodelista"/>
        <w:ind w:left="0" w:firstLine="708"/>
        <w:contextualSpacing w:val="0"/>
        <w:rPr>
          <w:del w:id="225" w:author="Adriana María Sierra Ramírez" w:date="2025-02-03T10:49:00Z" w16du:dateUtc="2025-02-03T15:49:00Z"/>
          <w:lang w:val="es-CO"/>
        </w:rPr>
        <w:pPrChange w:id="226" w:author="Adriana María Sierra Ramírez" w:date="2025-02-03T14:53:00Z" w16du:dateUtc="2025-02-03T19:53:00Z">
          <w:pPr>
            <w:pStyle w:val="Ttulo2"/>
            <w:numPr>
              <w:numId w:val="100"/>
            </w:numPr>
            <w:ind w:left="1068" w:hanging="360"/>
          </w:pPr>
        </w:pPrChange>
      </w:pPr>
      <w:del w:id="227" w:author="Adriana María Sierra Ramírez" w:date="2025-02-03T10:49:00Z" w16du:dateUtc="2025-02-03T15:49:00Z">
        <w:r w:rsidRPr="00F7256B" w:rsidDel="0064508D">
          <w:rPr>
            <w:lang w:val="es-CO"/>
          </w:rPr>
          <w:delText>Seguridad</w:delText>
        </w:r>
      </w:del>
    </w:p>
    <w:p w14:paraId="4169E38D" w14:textId="60250B24" w:rsidR="00F7256B" w:rsidDel="0064508D" w:rsidRDefault="00F7256B">
      <w:pPr>
        <w:pStyle w:val="Prrafodelista"/>
        <w:ind w:left="0" w:firstLine="708"/>
        <w:contextualSpacing w:val="0"/>
        <w:rPr>
          <w:del w:id="228" w:author="Adriana María Sierra Ramírez" w:date="2025-02-03T10:49:00Z" w16du:dateUtc="2025-02-03T15:49:00Z"/>
          <w:lang w:val="es-CO"/>
        </w:rPr>
        <w:pPrChange w:id="229" w:author="Adriana María Sierra Ramírez" w:date="2025-02-03T14:53:00Z" w16du:dateUtc="2025-02-03T19:53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230" w:author="Adriana María Sierra Ramírez" w:date="2025-02-03T10:49:00Z" w16du:dateUtc="2025-02-03T15:49:00Z">
        <w:r w:rsidRPr="00F7256B" w:rsidDel="0064508D">
          <w:rPr>
            <w:lang w:val="es-CO"/>
          </w:rPr>
          <w:delText>Deshabilitar nodeIntegration y habilitar contextIsolation en webPreferences.</w:delText>
        </w:r>
      </w:del>
    </w:p>
    <w:p w14:paraId="107482DC" w14:textId="5CD7A9AB" w:rsidR="00453CEA" w:rsidDel="0064508D" w:rsidRDefault="00453CEA">
      <w:pPr>
        <w:pStyle w:val="Prrafodelista"/>
        <w:ind w:left="0" w:firstLine="708"/>
        <w:contextualSpacing w:val="0"/>
        <w:rPr>
          <w:del w:id="231" w:author="Adriana María Sierra Ramírez" w:date="2025-02-03T10:49:00Z" w16du:dateUtc="2025-02-03T15:49:00Z"/>
          <w:lang w:val="es-CO"/>
        </w:rPr>
        <w:pPrChange w:id="232" w:author="Adriana María Sierra Ramírez" w:date="2025-02-03T14:53:00Z" w16du:dateUtc="2025-02-03T19:53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233" w:author="Adriana María Sierra Ramírez" w:date="2025-02-03T10:49:00Z" w16du:dateUtc="2025-02-03T15:49:00Z">
        <w:r w:rsidRPr="00453CEA" w:rsidDel="0064508D">
          <w:rPr>
            <w:lang w:val="es-CO"/>
          </w:rPr>
          <w:delText>Almacenar contraseñas usando algoritmos de hash seguros (como bcrypt)</w:delText>
        </w:r>
        <w:r w:rsidDel="0064508D">
          <w:rPr>
            <w:lang w:val="es-CO"/>
          </w:rPr>
          <w:delText>.</w:delText>
        </w:r>
      </w:del>
    </w:p>
    <w:p w14:paraId="557A7C8C" w14:textId="1BFF34A3" w:rsidR="00453CEA" w:rsidDel="0064508D" w:rsidRDefault="00453CEA">
      <w:pPr>
        <w:pStyle w:val="Prrafodelista"/>
        <w:ind w:left="0" w:firstLine="708"/>
        <w:contextualSpacing w:val="0"/>
        <w:rPr>
          <w:del w:id="234" w:author="Adriana María Sierra Ramírez" w:date="2025-02-03T10:49:00Z" w16du:dateUtc="2025-02-03T15:49:00Z"/>
          <w:lang w:val="es-CO"/>
        </w:rPr>
        <w:pPrChange w:id="235" w:author="Adriana María Sierra Ramírez" w:date="2025-02-03T14:53:00Z" w16du:dateUtc="2025-02-03T19:53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236" w:author="Adriana María Sierra Ramírez" w:date="2025-02-03T10:49:00Z" w16du:dateUtc="2025-02-03T15:49:00Z">
        <w:r w:rsidDel="0064508D">
          <w:rPr>
            <w:lang w:val="es-CO"/>
          </w:rPr>
          <w:delText>A</w:delText>
        </w:r>
        <w:r w:rsidRPr="00453CEA" w:rsidDel="0064508D">
          <w:rPr>
            <w:lang w:val="es-CO"/>
          </w:rPr>
          <w:delText>plicar salting para proteger contra ataques de diccionario</w:delText>
        </w:r>
        <w:r w:rsidDel="0064508D">
          <w:rPr>
            <w:lang w:val="es-CO"/>
          </w:rPr>
          <w:delText>.</w:delText>
        </w:r>
      </w:del>
    </w:p>
    <w:p w14:paraId="30DE9A89" w14:textId="49EA640E" w:rsidR="00453CEA" w:rsidDel="0064508D" w:rsidRDefault="00453CEA">
      <w:pPr>
        <w:pStyle w:val="Prrafodelista"/>
        <w:ind w:left="0" w:firstLine="708"/>
        <w:contextualSpacing w:val="0"/>
        <w:rPr>
          <w:del w:id="237" w:author="Adriana María Sierra Ramírez" w:date="2025-02-03T10:49:00Z" w16du:dateUtc="2025-02-03T15:49:00Z"/>
          <w:lang w:val="es-CO"/>
        </w:rPr>
        <w:pPrChange w:id="238" w:author="Adriana María Sierra Ramírez" w:date="2025-02-03T14:53:00Z" w16du:dateUtc="2025-02-03T19:53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239" w:author="Adriana María Sierra Ramírez" w:date="2025-02-03T10:49:00Z" w16du:dateUtc="2025-02-03T15:49:00Z">
        <w:r w:rsidDel="0064508D">
          <w:rPr>
            <w:lang w:val="es-CO"/>
          </w:rPr>
          <w:delText>I</w:delText>
        </w:r>
        <w:r w:rsidRPr="00453CEA" w:rsidDel="0064508D">
          <w:rPr>
            <w:lang w:val="es-CO"/>
          </w:rPr>
          <w:delText>mplementar políticas de contraseñas fuertes (longitud mínima, complejidad)</w:delText>
        </w:r>
        <w:r w:rsidDel="0064508D">
          <w:rPr>
            <w:lang w:val="es-CO"/>
          </w:rPr>
          <w:delText>.</w:delText>
        </w:r>
      </w:del>
    </w:p>
    <w:p w14:paraId="4FC0128C" w14:textId="27218523" w:rsidR="00453CEA" w:rsidDel="0064508D" w:rsidRDefault="00453CEA">
      <w:pPr>
        <w:pStyle w:val="Prrafodelista"/>
        <w:ind w:left="0" w:firstLine="708"/>
        <w:contextualSpacing w:val="0"/>
        <w:rPr>
          <w:del w:id="240" w:author="Adriana María Sierra Ramírez" w:date="2025-02-03T10:49:00Z" w16du:dateUtc="2025-02-03T15:49:00Z"/>
          <w:lang w:val="es-CO"/>
        </w:rPr>
        <w:pPrChange w:id="241" w:author="Adriana María Sierra Ramírez" w:date="2025-02-03T14:53:00Z" w16du:dateUtc="2025-02-03T19:53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242" w:author="Adriana María Sierra Ramírez" w:date="2025-02-03T10:49:00Z" w16du:dateUtc="2025-02-03T15:49:00Z">
        <w:r w:rsidDel="0064508D">
          <w:rPr>
            <w:lang w:val="es-CO"/>
          </w:rPr>
          <w:delText>U</w:delText>
        </w:r>
        <w:r w:rsidRPr="00453CEA" w:rsidDel="0064508D">
          <w:rPr>
            <w:lang w:val="es-CO"/>
          </w:rPr>
          <w:delText xml:space="preserve">sar conexiones seguras (TLS/SSL) para transmisión de datos sensibles, y asegurar que las contraseñas nunca se almacenen en texto plano. </w:delText>
        </w:r>
      </w:del>
    </w:p>
    <w:p w14:paraId="42CE9436" w14:textId="7EB164A4" w:rsidR="00453CEA" w:rsidDel="0064508D" w:rsidRDefault="00453CEA">
      <w:pPr>
        <w:pStyle w:val="Prrafodelista"/>
        <w:ind w:left="0" w:firstLine="708"/>
        <w:contextualSpacing w:val="0"/>
        <w:rPr>
          <w:del w:id="243" w:author="Adriana María Sierra Ramírez" w:date="2025-02-03T10:49:00Z" w16du:dateUtc="2025-02-03T15:49:00Z"/>
          <w:lang w:val="es-CO"/>
        </w:rPr>
        <w:pPrChange w:id="244" w:author="Adriana María Sierra Ramírez" w:date="2025-02-03T14:53:00Z" w16du:dateUtc="2025-02-03T19:53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245" w:author="Adriana María Sierra Ramírez" w:date="2025-02-03T10:49:00Z" w16du:dateUtc="2025-02-03T15:49:00Z">
        <w:r w:rsidDel="0064508D">
          <w:rPr>
            <w:lang w:val="es-CO"/>
          </w:rPr>
          <w:delText>Se</w:delText>
        </w:r>
        <w:r w:rsidRPr="00453CEA" w:rsidDel="0064508D">
          <w:rPr>
            <w:lang w:val="es-CO"/>
          </w:rPr>
          <w:delText xml:space="preserve"> debe permitir la autenticación multifactor (MFA)</w:delText>
        </w:r>
        <w:r w:rsidDel="0064508D">
          <w:rPr>
            <w:lang w:val="es-CO"/>
          </w:rPr>
          <w:delText>.</w:delText>
        </w:r>
      </w:del>
    </w:p>
    <w:p w14:paraId="3B67EDE1" w14:textId="27A059B0" w:rsidR="00453CEA" w:rsidRPr="00F7256B" w:rsidDel="0064508D" w:rsidRDefault="00453CEA">
      <w:pPr>
        <w:pStyle w:val="Prrafodelista"/>
        <w:ind w:left="0" w:firstLine="708"/>
        <w:contextualSpacing w:val="0"/>
        <w:rPr>
          <w:del w:id="246" w:author="Adriana María Sierra Ramírez" w:date="2025-02-03T10:49:00Z" w16du:dateUtc="2025-02-03T15:49:00Z"/>
          <w:lang w:val="es-CO"/>
        </w:rPr>
        <w:pPrChange w:id="247" w:author="Adriana María Sierra Ramírez" w:date="2025-02-03T14:53:00Z" w16du:dateUtc="2025-02-03T19:53:00Z">
          <w:pPr>
            <w:numPr>
              <w:numId w:val="93"/>
            </w:numPr>
            <w:tabs>
              <w:tab w:val="num" w:pos="1428"/>
            </w:tabs>
            <w:ind w:left="1428" w:hanging="360"/>
          </w:pPr>
        </w:pPrChange>
      </w:pPr>
      <w:del w:id="248" w:author="Adriana María Sierra Ramírez" w:date="2025-02-03T10:49:00Z" w16du:dateUtc="2025-02-03T15:49:00Z">
        <w:r w:rsidDel="0064508D">
          <w:rPr>
            <w:lang w:val="es-CO"/>
          </w:rPr>
          <w:delText>R</w:delText>
        </w:r>
        <w:r w:rsidRPr="00453CEA" w:rsidDel="0064508D">
          <w:rPr>
            <w:lang w:val="es-CO"/>
          </w:rPr>
          <w:delText>evisar regularmente el código para identificar y corregir posibles vulnerabilidades relacionadas con la gestión de contraseñas.</w:delText>
        </w:r>
      </w:del>
    </w:p>
    <w:p w14:paraId="586AF644" w14:textId="6B2A962E" w:rsidR="00F7256B" w:rsidRPr="00F7256B" w:rsidDel="0064508D" w:rsidRDefault="00F7256B">
      <w:pPr>
        <w:pStyle w:val="Prrafodelista"/>
        <w:ind w:left="0" w:firstLine="708"/>
        <w:contextualSpacing w:val="0"/>
        <w:rPr>
          <w:del w:id="249" w:author="Adriana María Sierra Ramírez" w:date="2025-02-03T10:49:00Z" w16du:dateUtc="2025-02-03T15:49:00Z"/>
          <w:lang w:val="es-CO"/>
        </w:rPr>
        <w:pPrChange w:id="250" w:author="Adriana María Sierra Ramírez" w:date="2025-02-03T14:53:00Z" w16du:dateUtc="2025-02-03T19:53:00Z">
          <w:pPr>
            <w:pStyle w:val="Ttulo2"/>
            <w:numPr>
              <w:numId w:val="100"/>
            </w:numPr>
            <w:ind w:left="1068" w:hanging="360"/>
          </w:pPr>
        </w:pPrChange>
      </w:pPr>
      <w:del w:id="251" w:author="Adriana María Sierra Ramírez" w:date="2025-02-03T10:49:00Z" w16du:dateUtc="2025-02-03T15:49:00Z">
        <w:r w:rsidRPr="00F7256B" w:rsidDel="0064508D">
          <w:rPr>
            <w:lang w:val="es-CO"/>
          </w:rPr>
          <w:delText>Testing</w:delText>
        </w:r>
      </w:del>
    </w:p>
    <w:p w14:paraId="7EEFBD73" w14:textId="6286D2BD" w:rsidR="00A26DA0" w:rsidRPr="00A26DA0" w:rsidDel="0064508D" w:rsidRDefault="00A26DA0">
      <w:pPr>
        <w:pStyle w:val="Prrafodelista"/>
        <w:ind w:left="0" w:firstLine="708"/>
        <w:contextualSpacing w:val="0"/>
        <w:rPr>
          <w:del w:id="252" w:author="Adriana María Sierra Ramírez" w:date="2025-02-03T10:49:00Z" w16du:dateUtc="2025-02-03T15:49:00Z"/>
          <w:lang w:val="es-CO"/>
        </w:rPr>
        <w:pPrChange w:id="253" w:author="Adriana María Sierra Ramírez" w:date="2025-02-03T14:53:00Z" w16du:dateUtc="2025-02-03T19:53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254" w:author="Adriana María Sierra Ramírez" w:date="2025-02-03T10:49:00Z" w16du:dateUtc="2025-02-03T15:49:00Z">
        <w:r w:rsidRPr="00A26DA0" w:rsidDel="0064508D">
          <w:rPr>
            <w:lang w:val="es-CO"/>
          </w:rPr>
          <w:delText>Pruebas Unitarias: Escribir pruebas para funciones individuales y componentes pequeños para asegurar que cada parte funcione correctamente de manera aislada.</w:delText>
        </w:r>
      </w:del>
    </w:p>
    <w:p w14:paraId="4E43E188" w14:textId="2AFD2198" w:rsidR="00A26DA0" w:rsidRPr="00A26DA0" w:rsidDel="0064508D" w:rsidRDefault="00A26DA0">
      <w:pPr>
        <w:pStyle w:val="Prrafodelista"/>
        <w:ind w:left="0" w:firstLine="708"/>
        <w:contextualSpacing w:val="0"/>
        <w:rPr>
          <w:del w:id="255" w:author="Adriana María Sierra Ramírez" w:date="2025-02-03T10:49:00Z" w16du:dateUtc="2025-02-03T15:49:00Z"/>
          <w:lang w:val="es-CO"/>
        </w:rPr>
        <w:pPrChange w:id="256" w:author="Adriana María Sierra Ramírez" w:date="2025-02-03T14:53:00Z" w16du:dateUtc="2025-02-03T19:53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257" w:author="Adriana María Sierra Ramírez" w:date="2025-02-03T10:49:00Z" w16du:dateUtc="2025-02-03T15:49:00Z">
        <w:r w:rsidRPr="00A26DA0" w:rsidDel="0064508D">
          <w:rPr>
            <w:lang w:val="es-CO"/>
          </w:rPr>
          <w:delText>Pruebas de Integración: Verificar que diferentes módulos o servicios interactúen correctamente.</w:delText>
        </w:r>
      </w:del>
    </w:p>
    <w:p w14:paraId="1D3008E2" w14:textId="7DAFC8E8" w:rsidR="00A26DA0" w:rsidRPr="00A26DA0" w:rsidDel="0064508D" w:rsidRDefault="00A26DA0">
      <w:pPr>
        <w:pStyle w:val="Prrafodelista"/>
        <w:ind w:left="0" w:firstLine="708"/>
        <w:contextualSpacing w:val="0"/>
        <w:rPr>
          <w:del w:id="258" w:author="Adriana María Sierra Ramírez" w:date="2025-02-03T10:49:00Z" w16du:dateUtc="2025-02-03T15:49:00Z"/>
          <w:lang w:val="es-CO"/>
        </w:rPr>
        <w:pPrChange w:id="259" w:author="Adriana María Sierra Ramírez" w:date="2025-02-03T14:53:00Z" w16du:dateUtc="2025-02-03T19:53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260" w:author="Adriana María Sierra Ramírez" w:date="2025-02-03T10:49:00Z" w16du:dateUtc="2025-02-03T15:49:00Z">
        <w:r w:rsidRPr="00A26DA0" w:rsidDel="0064508D">
          <w:rPr>
            <w:lang w:val="es-CO"/>
          </w:rPr>
          <w:delText>Pruebas Funcionales: Evaluar que la aplicación funcione según lo esperado desde la perspectiva del usuario.</w:delText>
        </w:r>
      </w:del>
    </w:p>
    <w:p w14:paraId="56D17DD9" w14:textId="423A6BD4" w:rsidR="00A26DA0" w:rsidRPr="00A26DA0" w:rsidDel="0064508D" w:rsidRDefault="00A26DA0">
      <w:pPr>
        <w:pStyle w:val="Prrafodelista"/>
        <w:ind w:left="0" w:firstLine="708"/>
        <w:contextualSpacing w:val="0"/>
        <w:rPr>
          <w:del w:id="261" w:author="Adriana María Sierra Ramírez" w:date="2025-02-03T10:49:00Z" w16du:dateUtc="2025-02-03T15:49:00Z"/>
          <w:lang w:val="es-CO"/>
        </w:rPr>
        <w:pPrChange w:id="262" w:author="Adriana María Sierra Ramírez" w:date="2025-02-03T14:53:00Z" w16du:dateUtc="2025-02-03T19:53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263" w:author="Adriana María Sierra Ramírez" w:date="2025-02-03T10:49:00Z" w16du:dateUtc="2025-02-03T15:49:00Z">
        <w:r w:rsidRPr="00A26DA0" w:rsidDel="0064508D">
          <w:rPr>
            <w:lang w:val="es-CO"/>
          </w:rPr>
          <w:delText>Cobertura de Código: Asegurar que la mayor parte del código esté cubierto por pruebas.</w:delText>
        </w:r>
      </w:del>
    </w:p>
    <w:p w14:paraId="3DD5CD11" w14:textId="0F8EADEA" w:rsidR="00A26DA0" w:rsidRPr="00A26DA0" w:rsidDel="0064508D" w:rsidRDefault="00A26DA0">
      <w:pPr>
        <w:pStyle w:val="Prrafodelista"/>
        <w:ind w:left="0" w:firstLine="708"/>
        <w:contextualSpacing w:val="0"/>
        <w:rPr>
          <w:del w:id="264" w:author="Adriana María Sierra Ramírez" w:date="2025-02-03T10:49:00Z" w16du:dateUtc="2025-02-03T15:49:00Z"/>
          <w:lang w:val="es-CO"/>
        </w:rPr>
        <w:pPrChange w:id="265" w:author="Adriana María Sierra Ramírez" w:date="2025-02-03T14:53:00Z" w16du:dateUtc="2025-02-03T19:53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266" w:author="Adriana María Sierra Ramírez" w:date="2025-02-03T10:49:00Z" w16du:dateUtc="2025-02-03T15:49:00Z">
        <w:r w:rsidRPr="00A26DA0" w:rsidDel="0064508D">
          <w:rPr>
            <w:lang w:val="es-CO"/>
          </w:rPr>
          <w:delText>Automatización: Utilizar herramientas como Mocha, Chai, y Jest para automatizar las pruebas.</w:delText>
        </w:r>
      </w:del>
    </w:p>
    <w:p w14:paraId="4E28D9D8" w14:textId="3486B63E" w:rsidR="00A26DA0" w:rsidRPr="00A26DA0" w:rsidDel="0064508D" w:rsidRDefault="00A26DA0">
      <w:pPr>
        <w:pStyle w:val="Prrafodelista"/>
        <w:ind w:left="0" w:firstLine="708"/>
        <w:contextualSpacing w:val="0"/>
        <w:rPr>
          <w:del w:id="267" w:author="Adriana María Sierra Ramírez" w:date="2025-02-03T10:49:00Z" w16du:dateUtc="2025-02-03T15:49:00Z"/>
          <w:lang w:val="es-CO"/>
        </w:rPr>
        <w:pPrChange w:id="268" w:author="Adriana María Sierra Ramírez" w:date="2025-02-03T14:53:00Z" w16du:dateUtc="2025-02-03T19:53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269" w:author="Adriana María Sierra Ramírez" w:date="2025-02-03T10:49:00Z" w16du:dateUtc="2025-02-03T15:49:00Z">
        <w:r w:rsidRPr="00A26DA0" w:rsidDel="0064508D">
          <w:rPr>
            <w:lang w:val="es-CO"/>
          </w:rPr>
          <w:delText>Pruebas de Seguridad: Incluir pruebas para detectar vulnerabilidades de seguridad.</w:delText>
        </w:r>
      </w:del>
    </w:p>
    <w:p w14:paraId="5350FFD4" w14:textId="36A3C6D7" w:rsidR="00A26DA0" w:rsidRPr="00F7256B" w:rsidDel="0064508D" w:rsidRDefault="00A26DA0">
      <w:pPr>
        <w:pStyle w:val="Prrafodelista"/>
        <w:ind w:left="0" w:firstLine="708"/>
        <w:contextualSpacing w:val="0"/>
        <w:rPr>
          <w:del w:id="270" w:author="Adriana María Sierra Ramírez" w:date="2025-02-03T10:49:00Z" w16du:dateUtc="2025-02-03T15:49:00Z"/>
          <w:lang w:val="es-CO"/>
        </w:rPr>
        <w:pPrChange w:id="271" w:author="Adriana María Sierra Ramírez" w:date="2025-02-03T14:53:00Z" w16du:dateUtc="2025-02-03T19:53:00Z">
          <w:pPr>
            <w:numPr>
              <w:numId w:val="94"/>
            </w:numPr>
            <w:tabs>
              <w:tab w:val="num" w:pos="1428"/>
            </w:tabs>
            <w:ind w:left="1428" w:hanging="360"/>
          </w:pPr>
        </w:pPrChange>
      </w:pPr>
      <w:del w:id="272" w:author="Adriana María Sierra Ramírez" w:date="2025-02-03T10:49:00Z" w16du:dateUtc="2025-02-03T15:49:00Z">
        <w:r w:rsidRPr="00A26DA0" w:rsidDel="0064508D">
          <w:rPr>
            <w:lang w:val="es-CO"/>
          </w:rPr>
          <w:delText>Revisión y Mantenimiento: Revisar y actualizar regularmente las pruebas para reflejar cambios en el código.</w:delText>
        </w:r>
      </w:del>
    </w:p>
    <w:p w14:paraId="0DCB9C6B" w14:textId="440FEA84" w:rsidR="00F7256B" w:rsidRPr="00F7256B" w:rsidDel="0064508D" w:rsidRDefault="00F7256B">
      <w:pPr>
        <w:pStyle w:val="Prrafodelista"/>
        <w:ind w:left="0" w:firstLine="708"/>
        <w:contextualSpacing w:val="0"/>
        <w:rPr>
          <w:del w:id="273" w:author="Adriana María Sierra Ramírez" w:date="2025-02-03T10:49:00Z" w16du:dateUtc="2025-02-03T15:49:00Z"/>
          <w:lang w:val="es-CO"/>
        </w:rPr>
        <w:pPrChange w:id="274" w:author="Adriana María Sierra Ramírez" w:date="2025-02-03T14:53:00Z" w16du:dateUtc="2025-02-03T19:53:00Z">
          <w:pPr/>
        </w:pPrChange>
      </w:pPr>
    </w:p>
    <w:p w14:paraId="573C6C3E" w14:textId="265EE0CE" w:rsidR="00F7256B" w:rsidRPr="00F7256B" w:rsidDel="0064508D" w:rsidRDefault="00F7256B">
      <w:pPr>
        <w:pStyle w:val="Prrafodelista"/>
        <w:ind w:left="0" w:firstLine="708"/>
        <w:contextualSpacing w:val="0"/>
        <w:rPr>
          <w:del w:id="275" w:author="Adriana María Sierra Ramírez" w:date="2025-02-03T10:49:00Z" w16du:dateUtc="2025-02-03T15:49:00Z"/>
          <w:lang w:val="es-CO"/>
        </w:rPr>
        <w:pPrChange w:id="276" w:author="Adriana María Sierra Ramírez" w:date="2025-02-03T14:53:00Z" w16du:dateUtc="2025-02-03T19:53:00Z">
          <w:pPr>
            <w:pStyle w:val="Ttulo2"/>
            <w:numPr>
              <w:numId w:val="100"/>
            </w:numPr>
            <w:ind w:left="1068" w:hanging="360"/>
          </w:pPr>
        </w:pPrChange>
      </w:pPr>
      <w:del w:id="277" w:author="Adriana María Sierra Ramírez" w:date="2025-02-03T10:49:00Z" w16du:dateUtc="2025-02-03T15:49:00Z">
        <w:r w:rsidRPr="00F7256B" w:rsidDel="0064508D">
          <w:rPr>
            <w:lang w:val="es-CO"/>
          </w:rPr>
          <w:delText>Organización del Código</w:delText>
        </w:r>
      </w:del>
    </w:p>
    <w:p w14:paraId="44116947" w14:textId="3EB8AA40" w:rsidR="00F7256B" w:rsidRPr="00F7256B" w:rsidDel="0064508D" w:rsidRDefault="00F7256B">
      <w:pPr>
        <w:pStyle w:val="Prrafodelista"/>
        <w:ind w:left="0" w:firstLine="708"/>
        <w:contextualSpacing w:val="0"/>
        <w:rPr>
          <w:del w:id="278" w:author="Adriana María Sierra Ramírez" w:date="2025-02-03T10:49:00Z" w16du:dateUtc="2025-02-03T15:49:00Z"/>
          <w:i/>
          <w:iCs/>
          <w:lang w:val="es-CO"/>
        </w:rPr>
        <w:pPrChange w:id="279" w:author="Adriana María Sierra Ramírez" w:date="2025-02-03T14:53:00Z" w16du:dateUtc="2025-02-03T19:53:00Z">
          <w:pPr>
            <w:numPr>
              <w:numId w:val="95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280" w:author="Adriana María Sierra Ramírez" w:date="2025-02-03T10:49:00Z" w16du:dateUtc="2025-02-03T15:49:00Z">
        <w:r w:rsidRPr="00F7256B" w:rsidDel="0064508D">
          <w:rPr>
            <w:i/>
            <w:iCs/>
            <w:lang w:val="es-CO"/>
          </w:rPr>
          <w:delText>Modularidad</w:delText>
        </w:r>
      </w:del>
    </w:p>
    <w:p w14:paraId="6B00B211" w14:textId="313D8DE0" w:rsidR="00F7256B" w:rsidRPr="00F7256B" w:rsidDel="0064508D" w:rsidRDefault="00F7256B">
      <w:pPr>
        <w:pStyle w:val="Prrafodelista"/>
        <w:ind w:left="0" w:firstLine="708"/>
        <w:contextualSpacing w:val="0"/>
        <w:rPr>
          <w:del w:id="281" w:author="Adriana María Sierra Ramírez" w:date="2025-02-03T10:49:00Z" w16du:dateUtc="2025-02-03T15:49:00Z"/>
          <w:lang w:val="es-CO"/>
        </w:rPr>
        <w:pPrChange w:id="282" w:author="Adriana María Sierra Ramírez" w:date="2025-02-03T14:53:00Z" w16du:dateUtc="2025-02-03T19:53:00Z">
          <w:pPr>
            <w:numPr>
              <w:ilvl w:val="1"/>
              <w:numId w:val="95"/>
            </w:numPr>
            <w:tabs>
              <w:tab w:val="num" w:pos="1440"/>
              <w:tab w:val="num" w:pos="2148"/>
            </w:tabs>
            <w:ind w:left="2148" w:hanging="360"/>
          </w:pPr>
        </w:pPrChange>
      </w:pPr>
      <w:del w:id="283" w:author="Adriana María Sierra Ramírez" w:date="2025-02-03T10:49:00Z" w16du:dateUtc="2025-02-03T15:49:00Z">
        <w:r w:rsidRPr="00F7256B" w:rsidDel="0064508D">
          <w:rPr>
            <w:lang w:val="es-CO"/>
          </w:rPr>
          <w:delText>Dividir el código en módulos pequeños y reutilizables.</w:delText>
        </w:r>
      </w:del>
    </w:p>
    <w:p w14:paraId="14BC17E3" w14:textId="28864E97" w:rsidR="00F7256B" w:rsidRPr="00F7256B" w:rsidDel="0064508D" w:rsidRDefault="00F7256B">
      <w:pPr>
        <w:pStyle w:val="Prrafodelista"/>
        <w:ind w:left="0" w:firstLine="708"/>
        <w:contextualSpacing w:val="0"/>
        <w:rPr>
          <w:del w:id="284" w:author="Adriana María Sierra Ramírez" w:date="2025-02-03T10:49:00Z" w16du:dateUtc="2025-02-03T15:49:00Z"/>
          <w:lang w:val="es-CO"/>
        </w:rPr>
        <w:pPrChange w:id="285" w:author="Adriana María Sierra Ramírez" w:date="2025-02-03T14:53:00Z" w16du:dateUtc="2025-02-03T19:53:00Z">
          <w:pPr>
            <w:numPr>
              <w:ilvl w:val="1"/>
              <w:numId w:val="95"/>
            </w:numPr>
            <w:tabs>
              <w:tab w:val="num" w:pos="1440"/>
              <w:tab w:val="num" w:pos="2148"/>
            </w:tabs>
            <w:ind w:left="2148" w:hanging="360"/>
          </w:pPr>
        </w:pPrChange>
      </w:pPr>
      <w:del w:id="286" w:author="Adriana María Sierra Ramírez" w:date="2025-02-03T10:49:00Z" w16du:dateUtc="2025-02-03T15:49:00Z">
        <w:r w:rsidRPr="00F7256B" w:rsidDel="0064508D">
          <w:rPr>
            <w:lang w:val="es-CO"/>
          </w:rPr>
          <w:delText>Ejemplo: un módulo para la gestión de inventarios, otro para la matriz de compatibilidad, etc.</w:delText>
        </w:r>
      </w:del>
    </w:p>
    <w:p w14:paraId="0EED0D8D" w14:textId="6430655B" w:rsidR="00F7256B" w:rsidRPr="00F7256B" w:rsidDel="0064508D" w:rsidRDefault="00F7256B">
      <w:pPr>
        <w:pStyle w:val="Prrafodelista"/>
        <w:ind w:left="0" w:firstLine="708"/>
        <w:contextualSpacing w:val="0"/>
        <w:rPr>
          <w:del w:id="287" w:author="Adriana María Sierra Ramírez" w:date="2025-02-03T10:49:00Z" w16du:dateUtc="2025-02-03T15:49:00Z"/>
          <w:i/>
          <w:iCs/>
          <w:lang w:val="es-CO"/>
        </w:rPr>
        <w:pPrChange w:id="288" w:author="Adriana María Sierra Ramírez" w:date="2025-02-03T14:53:00Z" w16du:dateUtc="2025-02-03T19:53:00Z">
          <w:pPr>
            <w:numPr>
              <w:numId w:val="95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289" w:author="Adriana María Sierra Ramírez" w:date="2025-02-03T10:49:00Z" w16du:dateUtc="2025-02-03T15:49:00Z">
        <w:r w:rsidRPr="00F7256B" w:rsidDel="0064508D">
          <w:rPr>
            <w:i/>
            <w:iCs/>
            <w:lang w:val="es-CO"/>
          </w:rPr>
          <w:delText>Documentación</w:delText>
        </w:r>
      </w:del>
    </w:p>
    <w:p w14:paraId="372D8289" w14:textId="22679AFD" w:rsidR="00F7256B" w:rsidRPr="00F7256B" w:rsidDel="0064508D" w:rsidRDefault="00F7256B">
      <w:pPr>
        <w:pStyle w:val="Prrafodelista"/>
        <w:ind w:left="0" w:firstLine="708"/>
        <w:contextualSpacing w:val="0"/>
        <w:rPr>
          <w:del w:id="290" w:author="Adriana María Sierra Ramírez" w:date="2025-02-03T10:49:00Z" w16du:dateUtc="2025-02-03T15:49:00Z"/>
          <w:lang w:val="es-CO"/>
        </w:rPr>
        <w:pPrChange w:id="291" w:author="Adriana María Sierra Ramírez" w:date="2025-02-03T14:53:00Z" w16du:dateUtc="2025-02-03T19:53:00Z">
          <w:pPr>
            <w:numPr>
              <w:ilvl w:val="1"/>
              <w:numId w:val="95"/>
            </w:numPr>
            <w:tabs>
              <w:tab w:val="num" w:pos="1440"/>
              <w:tab w:val="num" w:pos="2148"/>
            </w:tabs>
            <w:ind w:left="2148" w:hanging="360"/>
          </w:pPr>
        </w:pPrChange>
      </w:pPr>
      <w:del w:id="292" w:author="Adriana María Sierra Ramírez" w:date="2025-02-03T10:49:00Z" w16du:dateUtc="2025-02-03T15:49:00Z">
        <w:r w:rsidRPr="00F7256B" w:rsidDel="0064508D">
          <w:rPr>
            <w:lang w:val="es-CO"/>
          </w:rPr>
          <w:delText>Documentar todas las funciones y módulos usando JSDoc o un formato similar.</w:delText>
        </w:r>
      </w:del>
    </w:p>
    <w:p w14:paraId="15A015DC" w14:textId="160F6C82" w:rsidR="00F7256B" w:rsidRPr="00F7256B" w:rsidDel="0064508D" w:rsidRDefault="00F7256B">
      <w:pPr>
        <w:pStyle w:val="Prrafodelista"/>
        <w:ind w:left="0" w:firstLine="708"/>
        <w:contextualSpacing w:val="0"/>
        <w:rPr>
          <w:del w:id="293" w:author="Adriana María Sierra Ramírez" w:date="2025-02-03T10:49:00Z" w16du:dateUtc="2025-02-03T15:49:00Z"/>
          <w:lang w:val="es-CO"/>
        </w:rPr>
        <w:pPrChange w:id="294" w:author="Adriana María Sierra Ramírez" w:date="2025-02-03T14:53:00Z" w16du:dateUtc="2025-02-03T19:53:00Z">
          <w:pPr>
            <w:pStyle w:val="Ttulo2"/>
            <w:numPr>
              <w:numId w:val="100"/>
            </w:numPr>
            <w:ind w:left="1068" w:hanging="360"/>
          </w:pPr>
        </w:pPrChange>
      </w:pPr>
      <w:del w:id="295" w:author="Adriana María Sierra Ramírez" w:date="2025-02-03T10:49:00Z" w16du:dateUtc="2025-02-03T15:49:00Z">
        <w:r w:rsidRPr="00F7256B" w:rsidDel="0064508D">
          <w:rPr>
            <w:lang w:val="es-CO"/>
          </w:rPr>
          <w:delText>Gestión de Dependencias</w:delText>
        </w:r>
      </w:del>
    </w:p>
    <w:p w14:paraId="39734A00" w14:textId="42FDA902" w:rsidR="00F7256B" w:rsidRPr="00F7256B" w:rsidDel="0064508D" w:rsidRDefault="00F7256B">
      <w:pPr>
        <w:pStyle w:val="Prrafodelista"/>
        <w:ind w:left="0" w:firstLine="708"/>
        <w:contextualSpacing w:val="0"/>
        <w:rPr>
          <w:del w:id="296" w:author="Adriana María Sierra Ramírez" w:date="2025-02-03T10:49:00Z" w16du:dateUtc="2025-02-03T15:49:00Z"/>
          <w:lang w:val="es-CO"/>
        </w:rPr>
        <w:pPrChange w:id="297" w:author="Adriana María Sierra Ramírez" w:date="2025-02-03T14:53:00Z" w16du:dateUtc="2025-02-03T19:53:00Z">
          <w:pPr>
            <w:numPr>
              <w:numId w:val="96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298" w:author="Adriana María Sierra Ramírez" w:date="2025-02-03T10:49:00Z" w16du:dateUtc="2025-02-03T15:49:00Z">
        <w:r w:rsidRPr="00F7256B" w:rsidDel="0064508D">
          <w:rPr>
            <w:lang w:val="es-CO"/>
          </w:rPr>
          <w:delText>Utilizar package.json para gestionar las dependencias y asegurarse de que estén actualizadas.</w:delText>
        </w:r>
      </w:del>
    </w:p>
    <w:p w14:paraId="16EABADE" w14:textId="5A3C772C" w:rsidR="00F7256B" w:rsidRPr="00F7256B" w:rsidDel="0064508D" w:rsidRDefault="00F7256B">
      <w:pPr>
        <w:pStyle w:val="Prrafodelista"/>
        <w:ind w:left="0" w:firstLine="708"/>
        <w:contextualSpacing w:val="0"/>
        <w:rPr>
          <w:del w:id="299" w:author="Adriana María Sierra Ramírez" w:date="2025-02-03T10:49:00Z" w16du:dateUtc="2025-02-03T15:49:00Z"/>
          <w:lang w:val="es-CO"/>
        </w:rPr>
        <w:pPrChange w:id="300" w:author="Adriana María Sierra Ramírez" w:date="2025-02-03T14:53:00Z" w16du:dateUtc="2025-02-03T19:53:00Z">
          <w:pPr>
            <w:numPr>
              <w:numId w:val="96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01" w:author="Adriana María Sierra Ramírez" w:date="2025-02-03T10:49:00Z" w16du:dateUtc="2025-02-03T15:49:00Z">
        <w:r w:rsidRPr="00F7256B" w:rsidDel="0064508D">
          <w:rPr>
            <w:lang w:val="es-CO"/>
          </w:rPr>
          <w:delText>Ejecutar npm audit regularmente para identificar y resolver vulnerabilidades.</w:delText>
        </w:r>
      </w:del>
    </w:p>
    <w:p w14:paraId="460F9A75" w14:textId="5B619180" w:rsidR="00F7256B" w:rsidRPr="00F7256B" w:rsidDel="0064508D" w:rsidRDefault="00F7256B">
      <w:pPr>
        <w:pStyle w:val="Prrafodelista"/>
        <w:ind w:left="0" w:firstLine="708"/>
        <w:contextualSpacing w:val="0"/>
        <w:rPr>
          <w:del w:id="302" w:author="Adriana María Sierra Ramírez" w:date="2025-02-03T10:49:00Z" w16du:dateUtc="2025-02-03T15:49:00Z"/>
          <w:lang w:val="es-CO"/>
        </w:rPr>
        <w:pPrChange w:id="303" w:author="Adriana María Sierra Ramírez" w:date="2025-02-03T14:53:00Z" w16du:dateUtc="2025-02-03T19:53:00Z">
          <w:pPr>
            <w:pStyle w:val="Ttulo2"/>
            <w:numPr>
              <w:numId w:val="100"/>
            </w:numPr>
            <w:ind w:left="1068" w:hanging="360"/>
          </w:pPr>
        </w:pPrChange>
      </w:pPr>
      <w:del w:id="304" w:author="Adriana María Sierra Ramírez" w:date="2025-02-03T10:49:00Z" w16du:dateUtc="2025-02-03T15:49:00Z">
        <w:r w:rsidRPr="00F7256B" w:rsidDel="0064508D">
          <w:rPr>
            <w:lang w:val="es-CO"/>
          </w:rPr>
          <w:delText>Control de Versiones</w:delText>
        </w:r>
      </w:del>
    </w:p>
    <w:p w14:paraId="5FA5631A" w14:textId="2F12EB14" w:rsidR="00F7256B" w:rsidRPr="00F7256B" w:rsidDel="0064508D" w:rsidRDefault="00F7256B">
      <w:pPr>
        <w:pStyle w:val="Prrafodelista"/>
        <w:ind w:left="0" w:firstLine="708"/>
        <w:contextualSpacing w:val="0"/>
        <w:rPr>
          <w:del w:id="305" w:author="Adriana María Sierra Ramírez" w:date="2025-02-03T10:49:00Z" w16du:dateUtc="2025-02-03T15:49:00Z"/>
          <w:lang w:val="es-CO"/>
        </w:rPr>
        <w:pPrChange w:id="306" w:author="Adriana María Sierra Ramírez" w:date="2025-02-03T14:53:00Z" w16du:dateUtc="2025-02-03T19:53:00Z">
          <w:pPr>
            <w:numPr>
              <w:numId w:val="97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07" w:author="Adriana María Sierra Ramírez" w:date="2025-02-03T10:49:00Z" w16du:dateUtc="2025-02-03T15:49:00Z">
        <w:r w:rsidRPr="00F7256B" w:rsidDel="0064508D">
          <w:rPr>
            <w:lang w:val="es-CO"/>
          </w:rPr>
          <w:delText>Usar Git para el control de versiones.</w:delText>
        </w:r>
      </w:del>
    </w:p>
    <w:p w14:paraId="66D7CC29" w14:textId="0AAA6945" w:rsidR="00F7256B" w:rsidRPr="00F7256B" w:rsidDel="0064508D" w:rsidRDefault="00F7256B">
      <w:pPr>
        <w:pStyle w:val="Prrafodelista"/>
        <w:ind w:left="0" w:firstLine="708"/>
        <w:contextualSpacing w:val="0"/>
        <w:rPr>
          <w:del w:id="308" w:author="Adriana María Sierra Ramírez" w:date="2025-02-03T10:49:00Z" w16du:dateUtc="2025-02-03T15:49:00Z"/>
          <w:lang w:val="es-CO"/>
        </w:rPr>
        <w:pPrChange w:id="309" w:author="Adriana María Sierra Ramírez" w:date="2025-02-03T14:53:00Z" w16du:dateUtc="2025-02-03T19:53:00Z">
          <w:pPr>
            <w:numPr>
              <w:numId w:val="97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10" w:author="Adriana María Sierra Ramírez" w:date="2025-02-03T10:49:00Z" w16du:dateUtc="2025-02-03T15:49:00Z">
        <w:r w:rsidRPr="00F7256B" w:rsidDel="0064508D">
          <w:rPr>
            <w:lang w:val="es-CO"/>
          </w:rPr>
          <w:delText>Seguir una estrategia de ramas como Git Flow.</w:delText>
        </w:r>
      </w:del>
    </w:p>
    <w:p w14:paraId="7FC03A6D" w14:textId="66BD7D1A" w:rsidR="00F7256B" w:rsidDel="0064508D" w:rsidRDefault="00F7256B">
      <w:pPr>
        <w:pStyle w:val="Prrafodelista"/>
        <w:ind w:left="0" w:firstLine="708"/>
        <w:contextualSpacing w:val="0"/>
        <w:rPr>
          <w:del w:id="311" w:author="Adriana María Sierra Ramírez" w:date="2025-02-03T10:49:00Z" w16du:dateUtc="2025-02-03T15:49:00Z"/>
          <w:lang w:val="es-CO"/>
        </w:rPr>
        <w:pPrChange w:id="312" w:author="Adriana María Sierra Ramírez" w:date="2025-02-03T14:53:00Z" w16du:dateUtc="2025-02-03T19:53:00Z">
          <w:pPr>
            <w:numPr>
              <w:numId w:val="97"/>
            </w:numPr>
            <w:tabs>
              <w:tab w:val="num" w:pos="720"/>
              <w:tab w:val="num" w:pos="1428"/>
            </w:tabs>
            <w:ind w:left="1428" w:hanging="360"/>
          </w:pPr>
        </w:pPrChange>
      </w:pPr>
      <w:del w:id="313" w:author="Adriana María Sierra Ramírez" w:date="2025-02-03T10:49:00Z" w16du:dateUtc="2025-02-03T15:49:00Z">
        <w:r w:rsidRPr="00F7256B" w:rsidDel="0064508D">
          <w:rPr>
            <w:lang w:val="es-CO"/>
          </w:rPr>
          <w:delText>Escribir mensajes de commit claros y descriptivos.</w:delText>
        </w:r>
      </w:del>
    </w:p>
    <w:p w14:paraId="3683C5DA" w14:textId="0E75424A" w:rsidR="00F7256B" w:rsidDel="0064508D" w:rsidRDefault="00F7256B">
      <w:pPr>
        <w:pStyle w:val="Prrafodelista"/>
        <w:ind w:left="0" w:firstLine="708"/>
        <w:contextualSpacing w:val="0"/>
        <w:rPr>
          <w:del w:id="314" w:author="Adriana María Sierra Ramírez" w:date="2025-02-03T10:49:00Z" w16du:dateUtc="2025-02-03T15:49:00Z"/>
          <w:lang w:val="es-CO"/>
        </w:rPr>
        <w:pPrChange w:id="315" w:author="Adriana María Sierra Ramírez" w:date="2025-02-03T14:53:00Z" w16du:dateUtc="2025-02-03T19:53:00Z">
          <w:pPr/>
        </w:pPrChange>
      </w:pPr>
    </w:p>
    <w:p w14:paraId="4A118D69" w14:textId="437CBD51" w:rsidR="00F7256B" w:rsidRPr="00F7256B" w:rsidDel="0064508D" w:rsidRDefault="00F7256B">
      <w:pPr>
        <w:pStyle w:val="Prrafodelista"/>
        <w:ind w:left="0" w:firstLine="708"/>
        <w:contextualSpacing w:val="0"/>
        <w:rPr>
          <w:del w:id="316" w:author="Adriana María Sierra Ramírez" w:date="2025-02-03T10:49:00Z" w16du:dateUtc="2025-02-03T15:49:00Z"/>
          <w:lang w:val="es-CO"/>
        </w:rPr>
        <w:pPrChange w:id="317" w:author="Adriana María Sierra Ramírez" w:date="2025-02-03T14:53:00Z" w16du:dateUtc="2025-02-03T19:53:00Z">
          <w:pPr/>
        </w:pPrChange>
      </w:pPr>
    </w:p>
    <w:p w14:paraId="3FD7DD3F" w14:textId="23779B41" w:rsidR="00F7256B" w:rsidRPr="00F7256B" w:rsidDel="0064508D" w:rsidRDefault="00F7256B">
      <w:pPr>
        <w:pStyle w:val="Prrafodelista"/>
        <w:ind w:left="0" w:firstLine="708"/>
        <w:contextualSpacing w:val="0"/>
        <w:rPr>
          <w:del w:id="318" w:author="Adriana María Sierra Ramírez" w:date="2025-02-03T10:49:00Z" w16du:dateUtc="2025-02-03T15:49:00Z"/>
          <w:lang w:val="es-CO"/>
        </w:rPr>
        <w:pPrChange w:id="319" w:author="Adriana María Sierra Ramírez" w:date="2025-02-03T14:53:00Z" w16du:dateUtc="2025-02-03T19:53:00Z">
          <w:pPr/>
        </w:pPrChange>
      </w:pPr>
    </w:p>
    <w:p w14:paraId="6B1F0E9E" w14:textId="3E032E2E" w:rsidR="00501B89" w:rsidRPr="00186DAC" w:rsidDel="0064508D" w:rsidRDefault="00501B89">
      <w:pPr>
        <w:pStyle w:val="Prrafodelista"/>
        <w:ind w:left="0" w:firstLine="708"/>
        <w:contextualSpacing w:val="0"/>
        <w:rPr>
          <w:del w:id="320" w:author="Adriana María Sierra Ramírez" w:date="2025-02-03T10:49:00Z" w16du:dateUtc="2025-02-03T15:49:00Z"/>
        </w:rPr>
        <w:pPrChange w:id="321" w:author="Adriana María Sierra Ramírez" w:date="2025-02-03T14:53:00Z" w16du:dateUtc="2025-02-03T19:53:00Z">
          <w:pPr>
            <w:pStyle w:val="Ttulo1"/>
          </w:pPr>
        </w:pPrChange>
      </w:pPr>
      <w:del w:id="322" w:author="Adriana María Sierra Ramírez" w:date="2025-02-03T10:49:00Z" w16du:dateUtc="2025-02-03T15:49:00Z">
        <w:r w:rsidRPr="00186DAC" w:rsidDel="0064508D">
          <w:rPr>
            <w:b/>
            <w:bCs/>
            <w:lang w:val="es-CO"/>
          </w:rPr>
          <w:br w:type="page"/>
        </w:r>
        <w:r w:rsidR="00CF408E" w:rsidRPr="00186DAC" w:rsidDel="0064508D">
          <w:rPr>
            <w:b/>
            <w:bCs/>
            <w:lang w:val="es-CO"/>
          </w:rPr>
          <w:delText xml:space="preserve">Conclusiones </w:delText>
        </w:r>
      </w:del>
    </w:p>
    <w:p w14:paraId="5E14041B" w14:textId="6EF879FE" w:rsidR="00CF408E" w:rsidDel="0064508D" w:rsidRDefault="00CF408E">
      <w:pPr>
        <w:pStyle w:val="Prrafodelista"/>
        <w:ind w:left="0" w:firstLine="708"/>
        <w:contextualSpacing w:val="0"/>
        <w:rPr>
          <w:del w:id="323" w:author="Adriana María Sierra Ramírez" w:date="2025-02-03T10:49:00Z" w16du:dateUtc="2025-02-03T15:49:00Z"/>
          <w:lang w:val="es-CO"/>
        </w:rPr>
        <w:pPrChange w:id="324" w:author="Adriana María Sierra Ramírez" w:date="2025-02-03T14:53:00Z" w16du:dateUtc="2025-02-03T19:53:00Z">
          <w:pPr>
            <w:pStyle w:val="Prrafodelista"/>
            <w:numPr>
              <w:numId w:val="101"/>
            </w:numPr>
            <w:tabs>
              <w:tab w:val="num" w:pos="360"/>
            </w:tabs>
            <w:ind w:left="360" w:hanging="360"/>
          </w:pPr>
        </w:pPrChange>
      </w:pPr>
      <w:del w:id="325" w:author="Adriana María Sierra Ramírez" w:date="2025-02-03T10:49:00Z" w16du:dateUtc="2025-02-03T15:49:00Z">
        <w:r w:rsidRPr="00CF408E" w:rsidDel="0064508D">
          <w:rPr>
            <w:lang w:val="es-CO"/>
          </w:rPr>
          <w:delText>Adoptar estándares de codificación es crucial para asegurar un desarrollo estructurado, y colaborativo. Esto facilita la integración de diferentes módulos y promueve la calidad y consistencia del código, incluso si hay desconocimiento inicial de algunas herramientas.</w:delText>
        </w:r>
      </w:del>
    </w:p>
    <w:p w14:paraId="02437E55" w14:textId="4D6CECD3" w:rsidR="00CF408E" w:rsidDel="0064508D" w:rsidRDefault="00CF408E">
      <w:pPr>
        <w:pStyle w:val="Prrafodelista"/>
        <w:ind w:left="0" w:firstLine="708"/>
        <w:contextualSpacing w:val="0"/>
        <w:rPr>
          <w:del w:id="326" w:author="Adriana María Sierra Ramírez" w:date="2025-02-03T10:49:00Z" w16du:dateUtc="2025-02-03T15:49:00Z"/>
          <w:lang w:val="es-CO"/>
        </w:rPr>
        <w:pPrChange w:id="327" w:author="Adriana María Sierra Ramírez" w:date="2025-02-03T14:53:00Z" w16du:dateUtc="2025-02-03T19:53:00Z">
          <w:pPr>
            <w:pStyle w:val="Prrafodelista"/>
            <w:ind w:left="360"/>
          </w:pPr>
        </w:pPrChange>
      </w:pPr>
    </w:p>
    <w:p w14:paraId="66CEF474" w14:textId="11ADB54F" w:rsidR="00CF408E" w:rsidDel="0064508D" w:rsidRDefault="00CF408E">
      <w:pPr>
        <w:pStyle w:val="Prrafodelista"/>
        <w:ind w:left="0" w:firstLine="708"/>
        <w:contextualSpacing w:val="0"/>
        <w:rPr>
          <w:del w:id="328" w:author="Adriana María Sierra Ramírez" w:date="2025-02-03T10:49:00Z" w16du:dateUtc="2025-02-03T15:49:00Z"/>
          <w:lang w:val="es-CO"/>
        </w:rPr>
        <w:pPrChange w:id="329" w:author="Adriana María Sierra Ramírez" w:date="2025-02-03T14:53:00Z" w16du:dateUtc="2025-02-03T19:53:00Z">
          <w:pPr>
            <w:pStyle w:val="Prrafodelista"/>
            <w:numPr>
              <w:numId w:val="101"/>
            </w:numPr>
            <w:tabs>
              <w:tab w:val="num" w:pos="360"/>
            </w:tabs>
            <w:ind w:left="360" w:hanging="360"/>
          </w:pPr>
        </w:pPrChange>
      </w:pPr>
      <w:del w:id="330" w:author="Adriana María Sierra Ramírez" w:date="2025-02-03T10:49:00Z" w16du:dateUtc="2025-02-03T15:49:00Z">
        <w:r w:rsidRPr="00CF408E" w:rsidDel="0064508D">
          <w:rPr>
            <w:lang w:val="es-CO"/>
          </w:rPr>
          <w:delText xml:space="preserve">Implementar estándares específicos de seguridad y eficiencia, especialmente en el contexto de Electron, asegura que </w:delText>
        </w:r>
        <w:r w:rsidDel="0064508D">
          <w:rPr>
            <w:lang w:val="es-CO"/>
          </w:rPr>
          <w:delText>el software</w:delText>
        </w:r>
        <w:r w:rsidRPr="00CF408E" w:rsidDel="0064508D">
          <w:rPr>
            <w:lang w:val="es-CO"/>
          </w:rPr>
          <w:delText xml:space="preserve"> no solo sea funcional y eficiente, sino también seguro contra vulnerabilidades comunes. Esto es fundamental para ganar confianza en el proceso de desarrollo y en la calidad del producto final.</w:delText>
        </w:r>
      </w:del>
    </w:p>
    <w:p w14:paraId="6D6F87D8" w14:textId="436F4428" w:rsidR="00CF408E" w:rsidDel="0064508D" w:rsidRDefault="00CF408E">
      <w:pPr>
        <w:pStyle w:val="Prrafodelista"/>
        <w:ind w:left="0" w:firstLine="708"/>
        <w:contextualSpacing w:val="0"/>
        <w:rPr>
          <w:del w:id="331" w:author="Adriana María Sierra Ramírez" w:date="2025-02-03T10:49:00Z" w16du:dateUtc="2025-02-03T15:49:00Z"/>
          <w:lang w:val="es-CO"/>
        </w:rPr>
        <w:pPrChange w:id="332" w:author="Adriana María Sierra Ramírez" w:date="2025-02-03T14:53:00Z" w16du:dateUtc="2025-02-03T19:53:00Z">
          <w:pPr>
            <w:spacing w:after="160" w:line="259" w:lineRule="auto"/>
            <w:jc w:val="left"/>
          </w:pPr>
        </w:pPrChange>
      </w:pPr>
      <w:del w:id="333" w:author="Adriana María Sierra Ramírez" w:date="2025-02-03T10:49:00Z" w16du:dateUtc="2025-02-03T15:49:00Z">
        <w:r w:rsidDel="0064508D">
          <w:rPr>
            <w:lang w:val="es-CO"/>
          </w:rPr>
          <w:br w:type="page"/>
        </w:r>
      </w:del>
    </w:p>
    <w:p w14:paraId="50215533" w14:textId="1E968B06" w:rsidR="00CF408E" w:rsidRPr="00CF408E" w:rsidDel="0064508D" w:rsidRDefault="00CF408E">
      <w:pPr>
        <w:pStyle w:val="Prrafodelista"/>
        <w:ind w:left="0" w:firstLine="708"/>
        <w:contextualSpacing w:val="0"/>
        <w:rPr>
          <w:del w:id="334" w:author="Adriana María Sierra Ramírez" w:date="2025-02-03T10:49:00Z" w16du:dateUtc="2025-02-03T15:49:00Z"/>
          <w:lang w:val="es-CO"/>
        </w:rPr>
        <w:pPrChange w:id="335" w:author="Adriana María Sierra Ramírez" w:date="2025-02-03T14:53:00Z" w16du:dateUtc="2025-02-03T19:53:00Z">
          <w:pPr/>
        </w:pPrChange>
      </w:pPr>
    </w:p>
    <w:p w14:paraId="3B555ED8" w14:textId="10602C84" w:rsidR="00C85F9E" w:rsidDel="0064508D" w:rsidRDefault="00C85F9E">
      <w:pPr>
        <w:pStyle w:val="Prrafodelista"/>
        <w:ind w:left="0" w:firstLine="708"/>
        <w:contextualSpacing w:val="0"/>
        <w:rPr>
          <w:del w:id="336" w:author="Adriana María Sierra Ramírez" w:date="2025-02-03T10:49:00Z" w16du:dateUtc="2025-02-03T15:49:00Z"/>
          <w:lang w:val="es-CO"/>
        </w:rPr>
        <w:pPrChange w:id="337" w:author="Adriana María Sierra Ramírez" w:date="2025-02-03T14:53:00Z" w16du:dateUtc="2025-02-03T19:53:00Z">
          <w:pPr>
            <w:spacing w:after="160" w:line="259" w:lineRule="auto"/>
            <w:jc w:val="left"/>
          </w:pPr>
        </w:pPrChange>
      </w:pPr>
    </w:p>
    <w:p w14:paraId="663E109A" w14:textId="747C4A9C" w:rsidR="00CC6C82" w:rsidRPr="00186DAC" w:rsidDel="0064508D" w:rsidRDefault="006F5DB0">
      <w:pPr>
        <w:pStyle w:val="Prrafodelista"/>
        <w:ind w:left="0" w:firstLine="708"/>
        <w:contextualSpacing w:val="0"/>
        <w:rPr>
          <w:del w:id="338" w:author="Adriana María Sierra Ramírez" w:date="2025-02-03T10:49:00Z" w16du:dateUtc="2025-02-03T15:49:00Z"/>
        </w:rPr>
        <w:pPrChange w:id="339" w:author="Adriana María Sierra Ramírez" w:date="2025-02-03T14:53:00Z" w16du:dateUtc="2025-02-03T19:53:00Z">
          <w:pPr>
            <w:pStyle w:val="Ttulo1"/>
          </w:pPr>
        </w:pPrChange>
      </w:pPr>
      <w:del w:id="340" w:author="Adriana María Sierra Ramírez" w:date="2025-02-03T10:49:00Z" w16du:dateUtc="2025-02-03T15:49:00Z">
        <w:r w:rsidRPr="00186DAC" w:rsidDel="0064508D">
          <w:rPr>
            <w:b/>
            <w:bCs/>
            <w:lang w:val="es-CO"/>
          </w:rPr>
          <w:delText>Bibliografía</w:delText>
        </w:r>
      </w:del>
    </w:p>
    <w:p w14:paraId="7E4D46B4" w14:textId="5F474379" w:rsidR="006F5DB0" w:rsidDel="0064508D" w:rsidRDefault="006F5DB0">
      <w:pPr>
        <w:pStyle w:val="Prrafodelista"/>
        <w:ind w:left="0" w:firstLine="708"/>
        <w:contextualSpacing w:val="0"/>
        <w:rPr>
          <w:del w:id="341" w:author="Adriana María Sierra Ramírez" w:date="2025-02-03T10:49:00Z" w16du:dateUtc="2025-02-03T15:49:00Z"/>
          <w:lang w:val="es-CO"/>
        </w:rPr>
        <w:pPrChange w:id="342" w:author="Adriana María Sierra Ramírez" w:date="2025-02-03T14:53:00Z" w16du:dateUtc="2025-02-03T19:53:00Z">
          <w:pPr/>
        </w:pPrChange>
      </w:pPr>
    </w:p>
    <w:p w14:paraId="639CEEA8" w14:textId="2DD13E28" w:rsidR="006F5DB0" w:rsidRPr="00186DAC" w:rsidDel="0064508D" w:rsidRDefault="006F5DB0">
      <w:pPr>
        <w:pStyle w:val="Prrafodelista"/>
        <w:ind w:left="0" w:firstLine="708"/>
        <w:contextualSpacing w:val="0"/>
        <w:rPr>
          <w:del w:id="343" w:author="Adriana María Sierra Ramírez" w:date="2025-02-03T10:49:00Z" w16du:dateUtc="2025-02-03T15:49:00Z"/>
          <w:lang w:val="es-CO"/>
          <w:rPrChange w:id="344" w:author="Adriana María Sierra Ramírez" w:date="2025-02-03T11:10:00Z" w16du:dateUtc="2025-02-03T16:10:00Z">
            <w:rPr>
              <w:del w:id="345" w:author="Adriana María Sierra Ramírez" w:date="2025-02-03T10:49:00Z" w16du:dateUtc="2025-02-03T15:49:00Z"/>
            </w:rPr>
          </w:rPrChange>
        </w:rPr>
        <w:pPrChange w:id="346" w:author="Adriana María Sierra Ramírez" w:date="2025-02-03T14:53:00Z" w16du:dateUtc="2025-02-03T19:53:00Z">
          <w:pPr>
            <w:pStyle w:val="Prrafodelista"/>
            <w:numPr>
              <w:numId w:val="23"/>
            </w:numPr>
            <w:ind w:hanging="360"/>
          </w:pPr>
        </w:pPrChange>
      </w:pPr>
      <w:del w:id="347" w:author="Adriana María Sierra Ramírez" w:date="2025-02-03T10:49:00Z" w16du:dateUtc="2025-02-03T15:49:00Z">
        <w:r w:rsidRPr="006F5DB0" w:rsidDel="0064508D">
          <w:rPr>
            <w:lang w:val="es-CO"/>
          </w:rPr>
          <w:delText>Strategic Platform. (2022, December 15). Electron, crea tu aplicación de escritorio de forma rápida y sencilla. </w:delText>
        </w:r>
        <w:r w:rsidRPr="00186DAC" w:rsidDel="0064508D">
          <w:rPr>
            <w:i/>
            <w:iCs/>
            <w:lang w:val="es-CO"/>
            <w:rPrChange w:id="348" w:author="Adriana María Sierra Ramírez" w:date="2025-02-03T11:10:00Z" w16du:dateUtc="2025-02-03T16:10:00Z">
              <w:rPr>
                <w:i/>
                <w:iCs/>
              </w:rPr>
            </w:rPrChange>
          </w:rPr>
          <w:delText>Strategicplatform.com</w:delText>
        </w:r>
        <w:r w:rsidRPr="00186DAC" w:rsidDel="0064508D">
          <w:rPr>
            <w:lang w:val="es-CO"/>
            <w:rPrChange w:id="349" w:author="Adriana María Sierra Ramírez" w:date="2025-02-03T11:10:00Z" w16du:dateUtc="2025-02-03T16:10:00Z">
              <w:rPr/>
            </w:rPrChange>
          </w:rPr>
          <w:delText>. https://strategicplatform.com/articulos/electron-crea-tu-aplicacion-de-escritorio-de-forma-rapida-y-sencilla</w:delText>
        </w:r>
      </w:del>
    </w:p>
    <w:p w14:paraId="29B86220" w14:textId="77777777" w:rsidR="00186DAC" w:rsidRPr="0064508D" w:rsidRDefault="00186DAC">
      <w:pPr>
        <w:pStyle w:val="Prrafodelista"/>
        <w:ind w:left="0" w:firstLine="708"/>
        <w:contextualSpacing w:val="0"/>
        <w:rPr>
          <w:lang w:val="es-CO"/>
        </w:rPr>
        <w:pPrChange w:id="350" w:author="Adriana María Sierra Ramírez" w:date="2025-02-03T14:53:00Z" w16du:dateUtc="2025-02-03T19:53:00Z">
          <w:pPr>
            <w:pStyle w:val="Prrafodelista"/>
            <w:ind w:left="0"/>
            <w:contextualSpacing w:val="0"/>
          </w:pPr>
        </w:pPrChange>
      </w:pPr>
    </w:p>
    <w:sectPr w:rsidR="00186DAC" w:rsidRPr="0064508D" w:rsidSect="004D1A9E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A593A" w14:textId="77777777" w:rsidR="009F56DF" w:rsidRDefault="009F56DF" w:rsidP="00152E70">
      <w:r>
        <w:separator/>
      </w:r>
    </w:p>
  </w:endnote>
  <w:endnote w:type="continuationSeparator" w:id="0">
    <w:p w14:paraId="286EA86A" w14:textId="77777777" w:rsidR="009F56DF" w:rsidRDefault="009F56DF" w:rsidP="0015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6E524" w14:textId="630373AC" w:rsidR="008E2ACD" w:rsidRDefault="008E2ACD" w:rsidP="00412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212D2" w14:textId="77777777" w:rsidR="009F56DF" w:rsidRDefault="009F56DF" w:rsidP="00152E70">
      <w:r>
        <w:separator/>
      </w:r>
    </w:p>
  </w:footnote>
  <w:footnote w:type="continuationSeparator" w:id="0">
    <w:p w14:paraId="00E96B53" w14:textId="77777777" w:rsidR="009F56DF" w:rsidRDefault="009F56DF" w:rsidP="00152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23F1" w14:textId="77777777" w:rsidR="005922E4" w:rsidRDefault="005922E4" w:rsidP="00723C6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537BD99" w14:textId="77777777" w:rsidR="005922E4" w:rsidRDefault="005922E4" w:rsidP="00723C6C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62C6F" w14:textId="77777777" w:rsidR="005922E4" w:rsidRDefault="005922E4" w:rsidP="00723C6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5F43A7AB" w14:textId="77777777" w:rsidR="005922E4" w:rsidRDefault="005922E4" w:rsidP="00723C6C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69A14" w14:textId="6B3D876E" w:rsidR="00817167" w:rsidRDefault="0081716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DADD" w14:textId="008C7C0F" w:rsidR="00152E70" w:rsidRDefault="00152E7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73EF5" w14:textId="04772E72" w:rsidR="00817167" w:rsidRDefault="008171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9AD"/>
    <w:multiLevelType w:val="multilevel"/>
    <w:tmpl w:val="C63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5037"/>
    <w:multiLevelType w:val="multilevel"/>
    <w:tmpl w:val="247C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C34"/>
    <w:multiLevelType w:val="multilevel"/>
    <w:tmpl w:val="776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4328A"/>
    <w:multiLevelType w:val="multilevel"/>
    <w:tmpl w:val="4342C4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E5929"/>
    <w:multiLevelType w:val="multilevel"/>
    <w:tmpl w:val="6F1C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5162C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081788"/>
    <w:multiLevelType w:val="multilevel"/>
    <w:tmpl w:val="F52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76E12"/>
    <w:multiLevelType w:val="hybridMultilevel"/>
    <w:tmpl w:val="68260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D639B"/>
    <w:multiLevelType w:val="multilevel"/>
    <w:tmpl w:val="DFC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12D60"/>
    <w:multiLevelType w:val="multilevel"/>
    <w:tmpl w:val="0B0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B396A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825D31"/>
    <w:multiLevelType w:val="hybridMultilevel"/>
    <w:tmpl w:val="78FE2B4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E004FB"/>
    <w:multiLevelType w:val="hybridMultilevel"/>
    <w:tmpl w:val="92565A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E296682"/>
    <w:multiLevelType w:val="multilevel"/>
    <w:tmpl w:val="CE2025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62C18"/>
    <w:multiLevelType w:val="multilevel"/>
    <w:tmpl w:val="C1F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63A72"/>
    <w:multiLevelType w:val="multilevel"/>
    <w:tmpl w:val="EA7E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C013E"/>
    <w:multiLevelType w:val="multilevel"/>
    <w:tmpl w:val="6110FD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11A64F2F"/>
    <w:multiLevelType w:val="multilevel"/>
    <w:tmpl w:val="F592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172D40"/>
    <w:multiLevelType w:val="multilevel"/>
    <w:tmpl w:val="7674B4D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A06FF"/>
    <w:multiLevelType w:val="multilevel"/>
    <w:tmpl w:val="32E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980D7E"/>
    <w:multiLevelType w:val="multilevel"/>
    <w:tmpl w:val="958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E64220"/>
    <w:multiLevelType w:val="multilevel"/>
    <w:tmpl w:val="329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23E14"/>
    <w:multiLevelType w:val="hybridMultilevel"/>
    <w:tmpl w:val="8D9C214C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19755ECC"/>
    <w:multiLevelType w:val="multilevel"/>
    <w:tmpl w:val="193C71D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6018A5"/>
    <w:multiLevelType w:val="multilevel"/>
    <w:tmpl w:val="7370EB0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6D266B"/>
    <w:multiLevelType w:val="multilevel"/>
    <w:tmpl w:val="1DA0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54CC0"/>
    <w:multiLevelType w:val="multilevel"/>
    <w:tmpl w:val="610A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8E0277"/>
    <w:multiLevelType w:val="multilevel"/>
    <w:tmpl w:val="9D008C8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A6401E"/>
    <w:multiLevelType w:val="multilevel"/>
    <w:tmpl w:val="08D2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62696"/>
    <w:multiLevelType w:val="multilevel"/>
    <w:tmpl w:val="FA30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F81DF5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3F31D6"/>
    <w:multiLevelType w:val="multilevel"/>
    <w:tmpl w:val="37A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D40E32"/>
    <w:multiLevelType w:val="multilevel"/>
    <w:tmpl w:val="69C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F45C3F"/>
    <w:multiLevelType w:val="multilevel"/>
    <w:tmpl w:val="54C6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E91B70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6D15FD7"/>
    <w:multiLevelType w:val="multilevel"/>
    <w:tmpl w:val="083A0EA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F41188"/>
    <w:multiLevelType w:val="hybridMultilevel"/>
    <w:tmpl w:val="73609A2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2882302A"/>
    <w:multiLevelType w:val="multilevel"/>
    <w:tmpl w:val="DE0C28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CF5434"/>
    <w:multiLevelType w:val="multilevel"/>
    <w:tmpl w:val="4F947B0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3A465A"/>
    <w:multiLevelType w:val="multilevel"/>
    <w:tmpl w:val="6F988FB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C87951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AFB1361"/>
    <w:multiLevelType w:val="multilevel"/>
    <w:tmpl w:val="28E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C33D42"/>
    <w:multiLevelType w:val="multilevel"/>
    <w:tmpl w:val="B486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204F2E"/>
    <w:multiLevelType w:val="multilevel"/>
    <w:tmpl w:val="D93A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450AFA"/>
    <w:multiLevelType w:val="multilevel"/>
    <w:tmpl w:val="7EB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5D25AE"/>
    <w:multiLevelType w:val="hybridMultilevel"/>
    <w:tmpl w:val="59A6948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324D64CD"/>
    <w:multiLevelType w:val="multilevel"/>
    <w:tmpl w:val="D23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8E3C7B"/>
    <w:multiLevelType w:val="multilevel"/>
    <w:tmpl w:val="D9B0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CA2FC1"/>
    <w:multiLevelType w:val="multilevel"/>
    <w:tmpl w:val="7DE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844F91"/>
    <w:multiLevelType w:val="multilevel"/>
    <w:tmpl w:val="64F231E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FB2A8F"/>
    <w:multiLevelType w:val="multilevel"/>
    <w:tmpl w:val="EAC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B46616"/>
    <w:multiLevelType w:val="multilevel"/>
    <w:tmpl w:val="48EAC54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423360"/>
    <w:multiLevelType w:val="hybridMultilevel"/>
    <w:tmpl w:val="40B851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3ED23CE4"/>
    <w:multiLevelType w:val="multilevel"/>
    <w:tmpl w:val="7F8E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B00101"/>
    <w:multiLevelType w:val="multilevel"/>
    <w:tmpl w:val="85B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6D3827"/>
    <w:multiLevelType w:val="hybridMultilevel"/>
    <w:tmpl w:val="D744F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7605C4"/>
    <w:multiLevelType w:val="multilevel"/>
    <w:tmpl w:val="C8C4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FA3935"/>
    <w:multiLevelType w:val="multilevel"/>
    <w:tmpl w:val="DE4E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8462CD"/>
    <w:multiLevelType w:val="multilevel"/>
    <w:tmpl w:val="23D039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4F31ED"/>
    <w:multiLevelType w:val="multilevel"/>
    <w:tmpl w:val="038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774A47"/>
    <w:multiLevelType w:val="multilevel"/>
    <w:tmpl w:val="B7E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156D24"/>
    <w:multiLevelType w:val="hybridMultilevel"/>
    <w:tmpl w:val="04D6CF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26608A"/>
    <w:multiLevelType w:val="multilevel"/>
    <w:tmpl w:val="CDEA0EA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D74193"/>
    <w:multiLevelType w:val="multilevel"/>
    <w:tmpl w:val="BF9EB3D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F2679B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F647998"/>
    <w:multiLevelType w:val="multilevel"/>
    <w:tmpl w:val="2706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C27BD5"/>
    <w:multiLevelType w:val="multilevel"/>
    <w:tmpl w:val="F7D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A63894"/>
    <w:multiLevelType w:val="hybridMultilevel"/>
    <w:tmpl w:val="768C3B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F150F1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3DD0C6D"/>
    <w:multiLevelType w:val="multilevel"/>
    <w:tmpl w:val="C00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177557"/>
    <w:multiLevelType w:val="multilevel"/>
    <w:tmpl w:val="DB2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EA2827"/>
    <w:multiLevelType w:val="multilevel"/>
    <w:tmpl w:val="146C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9B2248"/>
    <w:multiLevelType w:val="multilevel"/>
    <w:tmpl w:val="93B4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DC667B"/>
    <w:multiLevelType w:val="hybridMultilevel"/>
    <w:tmpl w:val="97A4E96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58BD0CCD"/>
    <w:multiLevelType w:val="hybridMultilevel"/>
    <w:tmpl w:val="15F0E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A943B74"/>
    <w:multiLevelType w:val="multilevel"/>
    <w:tmpl w:val="134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BA59BF"/>
    <w:multiLevelType w:val="multilevel"/>
    <w:tmpl w:val="678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477133"/>
    <w:multiLevelType w:val="multilevel"/>
    <w:tmpl w:val="EDCE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C02CD4"/>
    <w:multiLevelType w:val="multilevel"/>
    <w:tmpl w:val="F25C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E91117"/>
    <w:multiLevelType w:val="multilevel"/>
    <w:tmpl w:val="A096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F95929"/>
    <w:multiLevelType w:val="hybridMultilevel"/>
    <w:tmpl w:val="645A5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1960849"/>
    <w:multiLevelType w:val="multilevel"/>
    <w:tmpl w:val="16E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094075"/>
    <w:multiLevelType w:val="multilevel"/>
    <w:tmpl w:val="FF1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4F1F59"/>
    <w:multiLevelType w:val="multilevel"/>
    <w:tmpl w:val="B4E6748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D0401E"/>
    <w:multiLevelType w:val="multilevel"/>
    <w:tmpl w:val="0066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8C73BC"/>
    <w:multiLevelType w:val="hybridMultilevel"/>
    <w:tmpl w:val="A2E81B2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6" w15:restartNumberingAfterBreak="0">
    <w:nsid w:val="6679774A"/>
    <w:multiLevelType w:val="hybridMultilevel"/>
    <w:tmpl w:val="3CE0E06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7" w15:restartNumberingAfterBreak="0">
    <w:nsid w:val="684E3CA9"/>
    <w:multiLevelType w:val="multilevel"/>
    <w:tmpl w:val="B7F25D9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917C14"/>
    <w:multiLevelType w:val="multilevel"/>
    <w:tmpl w:val="9ED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BB96A5E"/>
    <w:multiLevelType w:val="multilevel"/>
    <w:tmpl w:val="A9A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9954B7"/>
    <w:multiLevelType w:val="hybridMultilevel"/>
    <w:tmpl w:val="57C0D2FE"/>
    <w:lvl w:ilvl="0" w:tplc="4E66F2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1" w15:restartNumberingAfterBreak="0">
    <w:nsid w:val="6E446C07"/>
    <w:multiLevelType w:val="multilevel"/>
    <w:tmpl w:val="47D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0A2F8F"/>
    <w:multiLevelType w:val="multilevel"/>
    <w:tmpl w:val="A02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F420259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09552A5"/>
    <w:multiLevelType w:val="multilevel"/>
    <w:tmpl w:val="9C24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0B221C5"/>
    <w:multiLevelType w:val="multilevel"/>
    <w:tmpl w:val="8BF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14240AA"/>
    <w:multiLevelType w:val="hybridMultilevel"/>
    <w:tmpl w:val="0F7A24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15087B"/>
    <w:multiLevelType w:val="multilevel"/>
    <w:tmpl w:val="E90E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C259C1"/>
    <w:multiLevelType w:val="multilevel"/>
    <w:tmpl w:val="AA4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A277FF0"/>
    <w:multiLevelType w:val="multilevel"/>
    <w:tmpl w:val="434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E008CF"/>
    <w:multiLevelType w:val="multilevel"/>
    <w:tmpl w:val="5F12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DE92B3A"/>
    <w:multiLevelType w:val="multilevel"/>
    <w:tmpl w:val="1B1C43F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num w:numId="1" w16cid:durableId="1583223911">
    <w:abstractNumId w:val="88"/>
  </w:num>
  <w:num w:numId="2" w16cid:durableId="1503623559">
    <w:abstractNumId w:val="79"/>
  </w:num>
  <w:num w:numId="3" w16cid:durableId="566258547">
    <w:abstractNumId w:val="5"/>
  </w:num>
  <w:num w:numId="4" w16cid:durableId="1966277437">
    <w:abstractNumId w:val="94"/>
  </w:num>
  <w:num w:numId="5" w16cid:durableId="379525373">
    <w:abstractNumId w:val="100"/>
  </w:num>
  <w:num w:numId="6" w16cid:durableId="332689171">
    <w:abstractNumId w:val="7"/>
  </w:num>
  <w:num w:numId="7" w16cid:durableId="134642480">
    <w:abstractNumId w:val="52"/>
  </w:num>
  <w:num w:numId="8" w16cid:durableId="943541353">
    <w:abstractNumId w:val="22"/>
  </w:num>
  <w:num w:numId="9" w16cid:durableId="500897905">
    <w:abstractNumId w:val="74"/>
  </w:num>
  <w:num w:numId="10" w16cid:durableId="265230970">
    <w:abstractNumId w:val="85"/>
  </w:num>
  <w:num w:numId="11" w16cid:durableId="953562021">
    <w:abstractNumId w:val="16"/>
  </w:num>
  <w:num w:numId="12" w16cid:durableId="1244753260">
    <w:abstractNumId w:val="16"/>
    <w:lvlOverride w:ilvl="0">
      <w:startOverride w:val="1"/>
    </w:lvlOverride>
  </w:num>
  <w:num w:numId="13" w16cid:durableId="843010320">
    <w:abstractNumId w:val="84"/>
  </w:num>
  <w:num w:numId="14" w16cid:durableId="1473936629">
    <w:abstractNumId w:val="30"/>
  </w:num>
  <w:num w:numId="15" w16cid:durableId="1261138596">
    <w:abstractNumId w:val="68"/>
  </w:num>
  <w:num w:numId="16" w16cid:durableId="40981301">
    <w:abstractNumId w:val="64"/>
  </w:num>
  <w:num w:numId="17" w16cid:durableId="1944262710">
    <w:abstractNumId w:val="98"/>
  </w:num>
  <w:num w:numId="18" w16cid:durableId="348528469">
    <w:abstractNumId w:val="16"/>
    <w:lvlOverride w:ilvl="0">
      <w:startOverride w:val="8"/>
    </w:lvlOverride>
    <w:lvlOverride w:ilvl="1">
      <w:startOverride w:val="5"/>
    </w:lvlOverride>
  </w:num>
  <w:num w:numId="19" w16cid:durableId="2042394105">
    <w:abstractNumId w:val="40"/>
  </w:num>
  <w:num w:numId="20" w16cid:durableId="125971285">
    <w:abstractNumId w:val="10"/>
  </w:num>
  <w:num w:numId="21" w16cid:durableId="1304890314">
    <w:abstractNumId w:val="93"/>
  </w:num>
  <w:num w:numId="22" w16cid:durableId="2028286839">
    <w:abstractNumId w:val="34"/>
  </w:num>
  <w:num w:numId="23" w16cid:durableId="1285574105">
    <w:abstractNumId w:val="55"/>
  </w:num>
  <w:num w:numId="24" w16cid:durableId="1901088827">
    <w:abstractNumId w:val="43"/>
  </w:num>
  <w:num w:numId="25" w16cid:durableId="631059002">
    <w:abstractNumId w:val="66"/>
  </w:num>
  <w:num w:numId="26" w16cid:durableId="482163530">
    <w:abstractNumId w:val="19"/>
  </w:num>
  <w:num w:numId="27" w16cid:durableId="880242721">
    <w:abstractNumId w:val="60"/>
  </w:num>
  <w:num w:numId="28" w16cid:durableId="807480644">
    <w:abstractNumId w:val="97"/>
  </w:num>
  <w:num w:numId="29" w16cid:durableId="1672831320">
    <w:abstractNumId w:val="53"/>
  </w:num>
  <w:num w:numId="30" w16cid:durableId="829978982">
    <w:abstractNumId w:val="42"/>
  </w:num>
  <w:num w:numId="31" w16cid:durableId="495807704">
    <w:abstractNumId w:val="8"/>
  </w:num>
  <w:num w:numId="32" w16cid:durableId="1647976677">
    <w:abstractNumId w:val="91"/>
  </w:num>
  <w:num w:numId="33" w16cid:durableId="1875070315">
    <w:abstractNumId w:val="32"/>
  </w:num>
  <w:num w:numId="34" w16cid:durableId="662512292">
    <w:abstractNumId w:val="69"/>
  </w:num>
  <w:num w:numId="35" w16cid:durableId="232203099">
    <w:abstractNumId w:val="47"/>
  </w:num>
  <w:num w:numId="36" w16cid:durableId="537086105">
    <w:abstractNumId w:val="26"/>
  </w:num>
  <w:num w:numId="37" w16cid:durableId="815491912">
    <w:abstractNumId w:val="33"/>
  </w:num>
  <w:num w:numId="38" w16cid:durableId="1864201215">
    <w:abstractNumId w:val="2"/>
  </w:num>
  <w:num w:numId="39" w16cid:durableId="1257517499">
    <w:abstractNumId w:val="54"/>
  </w:num>
  <w:num w:numId="40" w16cid:durableId="801269081">
    <w:abstractNumId w:val="1"/>
  </w:num>
  <w:num w:numId="41" w16cid:durableId="440807976">
    <w:abstractNumId w:val="65"/>
  </w:num>
  <w:num w:numId="42" w16cid:durableId="824129045">
    <w:abstractNumId w:val="78"/>
  </w:num>
  <w:num w:numId="43" w16cid:durableId="404836399">
    <w:abstractNumId w:val="6"/>
  </w:num>
  <w:num w:numId="44" w16cid:durableId="678312828">
    <w:abstractNumId w:val="89"/>
  </w:num>
  <w:num w:numId="45" w16cid:durableId="775251753">
    <w:abstractNumId w:val="28"/>
  </w:num>
  <w:num w:numId="46" w16cid:durableId="28381256">
    <w:abstractNumId w:val="71"/>
  </w:num>
  <w:num w:numId="47" w16cid:durableId="1928155449">
    <w:abstractNumId w:val="57"/>
  </w:num>
  <w:num w:numId="48" w16cid:durableId="1058015569">
    <w:abstractNumId w:val="50"/>
  </w:num>
  <w:num w:numId="49" w16cid:durableId="1444306002">
    <w:abstractNumId w:val="9"/>
  </w:num>
  <w:num w:numId="50" w16cid:durableId="1349021430">
    <w:abstractNumId w:val="17"/>
  </w:num>
  <w:num w:numId="51" w16cid:durableId="1286544200">
    <w:abstractNumId w:val="29"/>
  </w:num>
  <w:num w:numId="52" w16cid:durableId="1048264171">
    <w:abstractNumId w:val="82"/>
  </w:num>
  <w:num w:numId="53" w16cid:durableId="1845776511">
    <w:abstractNumId w:val="41"/>
  </w:num>
  <w:num w:numId="54" w16cid:durableId="1675378333">
    <w:abstractNumId w:val="75"/>
  </w:num>
  <w:num w:numId="55" w16cid:durableId="1127891458">
    <w:abstractNumId w:val="77"/>
  </w:num>
  <w:num w:numId="56" w16cid:durableId="1027414978">
    <w:abstractNumId w:val="56"/>
  </w:num>
  <w:num w:numId="57" w16cid:durableId="1213881287">
    <w:abstractNumId w:val="31"/>
  </w:num>
  <w:num w:numId="58" w16cid:durableId="913664256">
    <w:abstractNumId w:val="46"/>
  </w:num>
  <w:num w:numId="59" w16cid:durableId="2068792986">
    <w:abstractNumId w:val="87"/>
  </w:num>
  <w:num w:numId="60" w16cid:durableId="1511531913">
    <w:abstractNumId w:val="63"/>
  </w:num>
  <w:num w:numId="61" w16cid:durableId="97601635">
    <w:abstractNumId w:val="38"/>
  </w:num>
  <w:num w:numId="62" w16cid:durableId="2050714600">
    <w:abstractNumId w:val="51"/>
  </w:num>
  <w:num w:numId="63" w16cid:durableId="356463712">
    <w:abstractNumId w:val="35"/>
  </w:num>
  <w:num w:numId="64" w16cid:durableId="1872764858">
    <w:abstractNumId w:val="27"/>
  </w:num>
  <w:num w:numId="65" w16cid:durableId="931740786">
    <w:abstractNumId w:val="62"/>
  </w:num>
  <w:num w:numId="66" w16cid:durableId="1945839643">
    <w:abstractNumId w:val="24"/>
  </w:num>
  <w:num w:numId="67" w16cid:durableId="1756435806">
    <w:abstractNumId w:val="101"/>
  </w:num>
  <w:num w:numId="68" w16cid:durableId="488134560">
    <w:abstractNumId w:val="83"/>
  </w:num>
  <w:num w:numId="69" w16cid:durableId="2133936632">
    <w:abstractNumId w:val="0"/>
  </w:num>
  <w:num w:numId="70" w16cid:durableId="794376390">
    <w:abstractNumId w:val="48"/>
  </w:num>
  <w:num w:numId="71" w16cid:durableId="1626541305">
    <w:abstractNumId w:val="70"/>
  </w:num>
  <w:num w:numId="72" w16cid:durableId="573399442">
    <w:abstractNumId w:val="72"/>
  </w:num>
  <w:num w:numId="73" w16cid:durableId="815995822">
    <w:abstractNumId w:val="95"/>
  </w:num>
  <w:num w:numId="74" w16cid:durableId="2063484515">
    <w:abstractNumId w:val="25"/>
  </w:num>
  <w:num w:numId="75" w16cid:durableId="1006252181">
    <w:abstractNumId w:val="20"/>
  </w:num>
  <w:num w:numId="76" w16cid:durableId="1487169399">
    <w:abstractNumId w:val="92"/>
  </w:num>
  <w:num w:numId="77" w16cid:durableId="1600990805">
    <w:abstractNumId w:val="14"/>
  </w:num>
  <w:num w:numId="78" w16cid:durableId="245500267">
    <w:abstractNumId w:val="44"/>
  </w:num>
  <w:num w:numId="79" w16cid:durableId="1091854331">
    <w:abstractNumId w:val="4"/>
  </w:num>
  <w:num w:numId="80" w16cid:durableId="1469781006">
    <w:abstractNumId w:val="81"/>
  </w:num>
  <w:num w:numId="81" w16cid:durableId="880896515">
    <w:abstractNumId w:val="21"/>
  </w:num>
  <w:num w:numId="82" w16cid:durableId="1364091141">
    <w:abstractNumId w:val="59"/>
  </w:num>
  <w:num w:numId="83" w16cid:durableId="219756309">
    <w:abstractNumId w:val="76"/>
  </w:num>
  <w:num w:numId="84" w16cid:durableId="757022383">
    <w:abstractNumId w:val="96"/>
  </w:num>
  <w:num w:numId="85" w16cid:durableId="341081856">
    <w:abstractNumId w:val="61"/>
  </w:num>
  <w:num w:numId="86" w16cid:durableId="1137339943">
    <w:abstractNumId w:val="11"/>
  </w:num>
  <w:num w:numId="87" w16cid:durableId="1149514170">
    <w:abstractNumId w:val="73"/>
  </w:num>
  <w:num w:numId="88" w16cid:durableId="1844933628">
    <w:abstractNumId w:val="86"/>
  </w:num>
  <w:num w:numId="89" w16cid:durableId="781457336">
    <w:abstractNumId w:val="45"/>
  </w:num>
  <w:num w:numId="90" w16cid:durableId="2145196823">
    <w:abstractNumId w:val="39"/>
  </w:num>
  <w:num w:numId="91" w16cid:durableId="1113284625">
    <w:abstractNumId w:val="13"/>
  </w:num>
  <w:num w:numId="92" w16cid:durableId="400294863">
    <w:abstractNumId w:val="3"/>
  </w:num>
  <w:num w:numId="93" w16cid:durableId="938414967">
    <w:abstractNumId w:val="18"/>
  </w:num>
  <w:num w:numId="94" w16cid:durableId="1131169922">
    <w:abstractNumId w:val="23"/>
  </w:num>
  <w:num w:numId="95" w16cid:durableId="406734918">
    <w:abstractNumId w:val="58"/>
  </w:num>
  <w:num w:numId="96" w16cid:durableId="2087266057">
    <w:abstractNumId w:val="37"/>
  </w:num>
  <w:num w:numId="97" w16cid:durableId="750197646">
    <w:abstractNumId w:val="49"/>
  </w:num>
  <w:num w:numId="98" w16cid:durableId="1616862412">
    <w:abstractNumId w:val="67"/>
  </w:num>
  <w:num w:numId="99" w16cid:durableId="1826311383">
    <w:abstractNumId w:val="36"/>
  </w:num>
  <w:num w:numId="100" w16cid:durableId="1088843814">
    <w:abstractNumId w:val="90"/>
  </w:num>
  <w:num w:numId="101" w16cid:durableId="818695699">
    <w:abstractNumId w:val="99"/>
  </w:num>
  <w:num w:numId="102" w16cid:durableId="735590304">
    <w:abstractNumId w:val="15"/>
  </w:num>
  <w:num w:numId="103" w16cid:durableId="1430463576">
    <w:abstractNumId w:val="12"/>
  </w:num>
  <w:num w:numId="104" w16cid:durableId="1750619664">
    <w:abstractNumId w:val="80"/>
  </w:num>
  <w:numIdMacAtCleanup w:val="10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riana María Sierra Ramírez">
    <w15:presenceInfo w15:providerId="Windows Live" w15:userId="b54e03cb4a26bc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attachedTemplate r:id="rId1"/>
  <w:trackRevisions/>
  <w:defaultTabStop w:val="708"/>
  <w:hyphenationZone w:val="425"/>
  <w:characterSpacingControl w:val="doNotCompress"/>
  <w:hdrShapeDefaults>
    <o:shapedefaults v:ext="edit" spidmax="2050" fillcolor="white">
      <v:fill color="white"/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E4"/>
    <w:rsid w:val="00001B52"/>
    <w:rsid w:val="0000751A"/>
    <w:rsid w:val="000109B8"/>
    <w:rsid w:val="0001123E"/>
    <w:rsid w:val="00013284"/>
    <w:rsid w:val="00013A0F"/>
    <w:rsid w:val="000175A8"/>
    <w:rsid w:val="00020247"/>
    <w:rsid w:val="000326CA"/>
    <w:rsid w:val="00033456"/>
    <w:rsid w:val="00033AB3"/>
    <w:rsid w:val="0004045E"/>
    <w:rsid w:val="00040EBA"/>
    <w:rsid w:val="00042508"/>
    <w:rsid w:val="00045FD7"/>
    <w:rsid w:val="00047267"/>
    <w:rsid w:val="00050675"/>
    <w:rsid w:val="00060873"/>
    <w:rsid w:val="000641EC"/>
    <w:rsid w:val="0006523A"/>
    <w:rsid w:val="00067C84"/>
    <w:rsid w:val="000740D8"/>
    <w:rsid w:val="000749EB"/>
    <w:rsid w:val="000766A7"/>
    <w:rsid w:val="0008097F"/>
    <w:rsid w:val="00085831"/>
    <w:rsid w:val="000870DB"/>
    <w:rsid w:val="00090AD1"/>
    <w:rsid w:val="000921ED"/>
    <w:rsid w:val="000956E9"/>
    <w:rsid w:val="00095BD0"/>
    <w:rsid w:val="000970B4"/>
    <w:rsid w:val="000A2E60"/>
    <w:rsid w:val="000A7F66"/>
    <w:rsid w:val="000B0A0E"/>
    <w:rsid w:val="000B28C4"/>
    <w:rsid w:val="000B6702"/>
    <w:rsid w:val="000C73FA"/>
    <w:rsid w:val="000E4C06"/>
    <w:rsid w:val="000F54D8"/>
    <w:rsid w:val="001003AE"/>
    <w:rsid w:val="001007C7"/>
    <w:rsid w:val="0010586D"/>
    <w:rsid w:val="00112CD4"/>
    <w:rsid w:val="00116B58"/>
    <w:rsid w:val="001209A7"/>
    <w:rsid w:val="00122F01"/>
    <w:rsid w:val="001234AB"/>
    <w:rsid w:val="00123D54"/>
    <w:rsid w:val="00130C50"/>
    <w:rsid w:val="001357EB"/>
    <w:rsid w:val="00137DA7"/>
    <w:rsid w:val="00137F36"/>
    <w:rsid w:val="001518D7"/>
    <w:rsid w:val="0015291E"/>
    <w:rsid w:val="00152E70"/>
    <w:rsid w:val="001539CB"/>
    <w:rsid w:val="001561AB"/>
    <w:rsid w:val="0016268B"/>
    <w:rsid w:val="00164F7E"/>
    <w:rsid w:val="001709BE"/>
    <w:rsid w:val="00171AC2"/>
    <w:rsid w:val="00173701"/>
    <w:rsid w:val="00176FF3"/>
    <w:rsid w:val="001829C8"/>
    <w:rsid w:val="00183473"/>
    <w:rsid w:val="00185A31"/>
    <w:rsid w:val="00185CA8"/>
    <w:rsid w:val="00186DAC"/>
    <w:rsid w:val="001A2711"/>
    <w:rsid w:val="001B654A"/>
    <w:rsid w:val="001C0934"/>
    <w:rsid w:val="001C3379"/>
    <w:rsid w:val="001C472B"/>
    <w:rsid w:val="001D2FB3"/>
    <w:rsid w:val="001E50DC"/>
    <w:rsid w:val="001F3B56"/>
    <w:rsid w:val="001F6AB4"/>
    <w:rsid w:val="00204F5A"/>
    <w:rsid w:val="0021406E"/>
    <w:rsid w:val="00214B02"/>
    <w:rsid w:val="00223C97"/>
    <w:rsid w:val="00226568"/>
    <w:rsid w:val="002274BC"/>
    <w:rsid w:val="00245F89"/>
    <w:rsid w:val="00281C4A"/>
    <w:rsid w:val="00292F27"/>
    <w:rsid w:val="00294EAA"/>
    <w:rsid w:val="002A6EBE"/>
    <w:rsid w:val="002B2E6A"/>
    <w:rsid w:val="002B6062"/>
    <w:rsid w:val="002B63DA"/>
    <w:rsid w:val="002C1AE2"/>
    <w:rsid w:val="002D635F"/>
    <w:rsid w:val="002E166B"/>
    <w:rsid w:val="002E2C91"/>
    <w:rsid w:val="002F6A80"/>
    <w:rsid w:val="00301C1F"/>
    <w:rsid w:val="003028D8"/>
    <w:rsid w:val="00302B6B"/>
    <w:rsid w:val="00302F1A"/>
    <w:rsid w:val="00311C3D"/>
    <w:rsid w:val="00312B48"/>
    <w:rsid w:val="00312BC6"/>
    <w:rsid w:val="00313E61"/>
    <w:rsid w:val="00335AA5"/>
    <w:rsid w:val="003365F0"/>
    <w:rsid w:val="00336876"/>
    <w:rsid w:val="003439D1"/>
    <w:rsid w:val="00350803"/>
    <w:rsid w:val="003510C7"/>
    <w:rsid w:val="0035190F"/>
    <w:rsid w:val="003543F6"/>
    <w:rsid w:val="003564AB"/>
    <w:rsid w:val="00360590"/>
    <w:rsid w:val="00360738"/>
    <w:rsid w:val="00360B5B"/>
    <w:rsid w:val="003653F7"/>
    <w:rsid w:val="00377BAA"/>
    <w:rsid w:val="00393977"/>
    <w:rsid w:val="0039577E"/>
    <w:rsid w:val="003A587C"/>
    <w:rsid w:val="003A737C"/>
    <w:rsid w:val="003A7D17"/>
    <w:rsid w:val="003B1F84"/>
    <w:rsid w:val="003B41D2"/>
    <w:rsid w:val="003D2FE8"/>
    <w:rsid w:val="003D7EE8"/>
    <w:rsid w:val="003E3A00"/>
    <w:rsid w:val="004063CE"/>
    <w:rsid w:val="004126B9"/>
    <w:rsid w:val="004131C4"/>
    <w:rsid w:val="00416026"/>
    <w:rsid w:val="00421B8D"/>
    <w:rsid w:val="00427599"/>
    <w:rsid w:val="00430DCA"/>
    <w:rsid w:val="00433E13"/>
    <w:rsid w:val="0043505F"/>
    <w:rsid w:val="00450583"/>
    <w:rsid w:val="00451AB9"/>
    <w:rsid w:val="00453CEA"/>
    <w:rsid w:val="00456316"/>
    <w:rsid w:val="00461F7F"/>
    <w:rsid w:val="00462511"/>
    <w:rsid w:val="00470A6F"/>
    <w:rsid w:val="00474E66"/>
    <w:rsid w:val="00483173"/>
    <w:rsid w:val="00483587"/>
    <w:rsid w:val="00490D2D"/>
    <w:rsid w:val="004914B9"/>
    <w:rsid w:val="00497E19"/>
    <w:rsid w:val="004A0CD4"/>
    <w:rsid w:val="004A6B15"/>
    <w:rsid w:val="004B32CD"/>
    <w:rsid w:val="004B67BE"/>
    <w:rsid w:val="004D1A9E"/>
    <w:rsid w:val="004D6CCC"/>
    <w:rsid w:val="004D7894"/>
    <w:rsid w:val="004D79B3"/>
    <w:rsid w:val="004E29FD"/>
    <w:rsid w:val="004E5A89"/>
    <w:rsid w:val="005014EA"/>
    <w:rsid w:val="00501B89"/>
    <w:rsid w:val="0050277C"/>
    <w:rsid w:val="00515A21"/>
    <w:rsid w:val="00524A02"/>
    <w:rsid w:val="005404FD"/>
    <w:rsid w:val="00540909"/>
    <w:rsid w:val="005423A7"/>
    <w:rsid w:val="00544C82"/>
    <w:rsid w:val="00545274"/>
    <w:rsid w:val="00553427"/>
    <w:rsid w:val="00555E1E"/>
    <w:rsid w:val="0056293F"/>
    <w:rsid w:val="00563102"/>
    <w:rsid w:val="00564002"/>
    <w:rsid w:val="00570E4C"/>
    <w:rsid w:val="005727C1"/>
    <w:rsid w:val="005824E5"/>
    <w:rsid w:val="005922E4"/>
    <w:rsid w:val="005968EE"/>
    <w:rsid w:val="00597975"/>
    <w:rsid w:val="005A4316"/>
    <w:rsid w:val="005A47ED"/>
    <w:rsid w:val="005A76B4"/>
    <w:rsid w:val="005B6EF6"/>
    <w:rsid w:val="005C0936"/>
    <w:rsid w:val="005C7806"/>
    <w:rsid w:val="005D2983"/>
    <w:rsid w:val="005D4D0B"/>
    <w:rsid w:val="005D64B8"/>
    <w:rsid w:val="005E4443"/>
    <w:rsid w:val="005E776D"/>
    <w:rsid w:val="00600B76"/>
    <w:rsid w:val="00601A33"/>
    <w:rsid w:val="00607F45"/>
    <w:rsid w:val="0061221D"/>
    <w:rsid w:val="0061704E"/>
    <w:rsid w:val="00617972"/>
    <w:rsid w:val="00617EE1"/>
    <w:rsid w:val="00622AF5"/>
    <w:rsid w:val="00630429"/>
    <w:rsid w:val="00635FB2"/>
    <w:rsid w:val="00636E38"/>
    <w:rsid w:val="00637527"/>
    <w:rsid w:val="00640F10"/>
    <w:rsid w:val="0064508D"/>
    <w:rsid w:val="00650EC6"/>
    <w:rsid w:val="00657419"/>
    <w:rsid w:val="00666BE9"/>
    <w:rsid w:val="0067609D"/>
    <w:rsid w:val="0068423A"/>
    <w:rsid w:val="006938F8"/>
    <w:rsid w:val="006963D4"/>
    <w:rsid w:val="006A6A7E"/>
    <w:rsid w:val="006B0BC5"/>
    <w:rsid w:val="006C31EE"/>
    <w:rsid w:val="006C62DC"/>
    <w:rsid w:val="006C7249"/>
    <w:rsid w:val="006D2AC9"/>
    <w:rsid w:val="006E16FE"/>
    <w:rsid w:val="006E7AC8"/>
    <w:rsid w:val="006F0D79"/>
    <w:rsid w:val="006F270E"/>
    <w:rsid w:val="006F5DB0"/>
    <w:rsid w:val="0071333B"/>
    <w:rsid w:val="0071407C"/>
    <w:rsid w:val="00715864"/>
    <w:rsid w:val="00716CBA"/>
    <w:rsid w:val="00723C6C"/>
    <w:rsid w:val="007240BF"/>
    <w:rsid w:val="00732D2A"/>
    <w:rsid w:val="0074237C"/>
    <w:rsid w:val="00745BBB"/>
    <w:rsid w:val="00752CB7"/>
    <w:rsid w:val="007579A4"/>
    <w:rsid w:val="00763D7D"/>
    <w:rsid w:val="00787D50"/>
    <w:rsid w:val="007902E2"/>
    <w:rsid w:val="0079223D"/>
    <w:rsid w:val="00793476"/>
    <w:rsid w:val="007976A2"/>
    <w:rsid w:val="007A3666"/>
    <w:rsid w:val="007A5DF3"/>
    <w:rsid w:val="007B0B04"/>
    <w:rsid w:val="007B2C6D"/>
    <w:rsid w:val="007B371E"/>
    <w:rsid w:val="007B5087"/>
    <w:rsid w:val="007C1E25"/>
    <w:rsid w:val="007C34EC"/>
    <w:rsid w:val="007C7BA2"/>
    <w:rsid w:val="007D04D8"/>
    <w:rsid w:val="007D0D40"/>
    <w:rsid w:val="007D53FB"/>
    <w:rsid w:val="007D5AE3"/>
    <w:rsid w:val="007D71DB"/>
    <w:rsid w:val="007F2002"/>
    <w:rsid w:val="007F7784"/>
    <w:rsid w:val="00804C44"/>
    <w:rsid w:val="00806654"/>
    <w:rsid w:val="008069A6"/>
    <w:rsid w:val="00814D41"/>
    <w:rsid w:val="00817167"/>
    <w:rsid w:val="00817561"/>
    <w:rsid w:val="00820153"/>
    <w:rsid w:val="0082305C"/>
    <w:rsid w:val="00842C94"/>
    <w:rsid w:val="00842D4E"/>
    <w:rsid w:val="00844D7B"/>
    <w:rsid w:val="00844DAE"/>
    <w:rsid w:val="008454F1"/>
    <w:rsid w:val="00852D66"/>
    <w:rsid w:val="008567E9"/>
    <w:rsid w:val="0085696E"/>
    <w:rsid w:val="008616EF"/>
    <w:rsid w:val="008617FA"/>
    <w:rsid w:val="00865342"/>
    <w:rsid w:val="00865ED8"/>
    <w:rsid w:val="008764EF"/>
    <w:rsid w:val="00883051"/>
    <w:rsid w:val="0088565A"/>
    <w:rsid w:val="008956F1"/>
    <w:rsid w:val="008A7795"/>
    <w:rsid w:val="008B1096"/>
    <w:rsid w:val="008B2831"/>
    <w:rsid w:val="008B4680"/>
    <w:rsid w:val="008D0772"/>
    <w:rsid w:val="008D5F6F"/>
    <w:rsid w:val="008D6467"/>
    <w:rsid w:val="008E0814"/>
    <w:rsid w:val="008E2ACD"/>
    <w:rsid w:val="008E31D6"/>
    <w:rsid w:val="008E6787"/>
    <w:rsid w:val="008F346C"/>
    <w:rsid w:val="009201A7"/>
    <w:rsid w:val="009242AB"/>
    <w:rsid w:val="00926BB9"/>
    <w:rsid w:val="00930362"/>
    <w:rsid w:val="00933F08"/>
    <w:rsid w:val="009341A5"/>
    <w:rsid w:val="009344C9"/>
    <w:rsid w:val="00935AE9"/>
    <w:rsid w:val="0094356F"/>
    <w:rsid w:val="009439C7"/>
    <w:rsid w:val="00950600"/>
    <w:rsid w:val="00955C97"/>
    <w:rsid w:val="00957902"/>
    <w:rsid w:val="00966926"/>
    <w:rsid w:val="00970D63"/>
    <w:rsid w:val="009761BC"/>
    <w:rsid w:val="00983BE0"/>
    <w:rsid w:val="0098551B"/>
    <w:rsid w:val="0098620D"/>
    <w:rsid w:val="00986B22"/>
    <w:rsid w:val="00991170"/>
    <w:rsid w:val="009A2637"/>
    <w:rsid w:val="009A569E"/>
    <w:rsid w:val="009A6142"/>
    <w:rsid w:val="009B1AC5"/>
    <w:rsid w:val="009B1F86"/>
    <w:rsid w:val="009B4F16"/>
    <w:rsid w:val="009C354B"/>
    <w:rsid w:val="009D3939"/>
    <w:rsid w:val="009D6BDF"/>
    <w:rsid w:val="009D7D59"/>
    <w:rsid w:val="009E01A0"/>
    <w:rsid w:val="009E7B31"/>
    <w:rsid w:val="009F56DF"/>
    <w:rsid w:val="009F5B7F"/>
    <w:rsid w:val="00A00D1A"/>
    <w:rsid w:val="00A02EA3"/>
    <w:rsid w:val="00A0423A"/>
    <w:rsid w:val="00A04B4D"/>
    <w:rsid w:val="00A0592F"/>
    <w:rsid w:val="00A11B45"/>
    <w:rsid w:val="00A14651"/>
    <w:rsid w:val="00A16470"/>
    <w:rsid w:val="00A1657D"/>
    <w:rsid w:val="00A20FFB"/>
    <w:rsid w:val="00A23F65"/>
    <w:rsid w:val="00A26332"/>
    <w:rsid w:val="00A268F2"/>
    <w:rsid w:val="00A26DA0"/>
    <w:rsid w:val="00A3739F"/>
    <w:rsid w:val="00A40A0A"/>
    <w:rsid w:val="00A43591"/>
    <w:rsid w:val="00A46617"/>
    <w:rsid w:val="00A60430"/>
    <w:rsid w:val="00A608BF"/>
    <w:rsid w:val="00A620C6"/>
    <w:rsid w:val="00A623C8"/>
    <w:rsid w:val="00A67152"/>
    <w:rsid w:val="00A70146"/>
    <w:rsid w:val="00A71DCF"/>
    <w:rsid w:val="00A857C5"/>
    <w:rsid w:val="00A92D7D"/>
    <w:rsid w:val="00AA0D17"/>
    <w:rsid w:val="00AA0FA1"/>
    <w:rsid w:val="00AA37C4"/>
    <w:rsid w:val="00AB2712"/>
    <w:rsid w:val="00AB6168"/>
    <w:rsid w:val="00AC3D02"/>
    <w:rsid w:val="00AC44C6"/>
    <w:rsid w:val="00AC6DFB"/>
    <w:rsid w:val="00AD066C"/>
    <w:rsid w:val="00AD4DE5"/>
    <w:rsid w:val="00AD4F38"/>
    <w:rsid w:val="00B000DD"/>
    <w:rsid w:val="00B12001"/>
    <w:rsid w:val="00B12B48"/>
    <w:rsid w:val="00B154D9"/>
    <w:rsid w:val="00B1590B"/>
    <w:rsid w:val="00B20292"/>
    <w:rsid w:val="00B25D04"/>
    <w:rsid w:val="00B261BA"/>
    <w:rsid w:val="00B2761B"/>
    <w:rsid w:val="00B27B8C"/>
    <w:rsid w:val="00B3153A"/>
    <w:rsid w:val="00B32F2D"/>
    <w:rsid w:val="00B35C03"/>
    <w:rsid w:val="00B378DC"/>
    <w:rsid w:val="00B42082"/>
    <w:rsid w:val="00B44634"/>
    <w:rsid w:val="00B46FF8"/>
    <w:rsid w:val="00B47199"/>
    <w:rsid w:val="00B51A53"/>
    <w:rsid w:val="00B51FCC"/>
    <w:rsid w:val="00B57195"/>
    <w:rsid w:val="00B57557"/>
    <w:rsid w:val="00B57862"/>
    <w:rsid w:val="00B608DC"/>
    <w:rsid w:val="00B641CB"/>
    <w:rsid w:val="00B674F9"/>
    <w:rsid w:val="00B74D07"/>
    <w:rsid w:val="00BA2CAF"/>
    <w:rsid w:val="00BA46B8"/>
    <w:rsid w:val="00BB2AC9"/>
    <w:rsid w:val="00BB47A3"/>
    <w:rsid w:val="00BC297B"/>
    <w:rsid w:val="00BC3468"/>
    <w:rsid w:val="00BC6A30"/>
    <w:rsid w:val="00BD1F26"/>
    <w:rsid w:val="00BD3EE3"/>
    <w:rsid w:val="00BE04AE"/>
    <w:rsid w:val="00BE0718"/>
    <w:rsid w:val="00BE07C7"/>
    <w:rsid w:val="00BE3CAD"/>
    <w:rsid w:val="00BE7B81"/>
    <w:rsid w:val="00BF06CD"/>
    <w:rsid w:val="00BF156E"/>
    <w:rsid w:val="00BF299C"/>
    <w:rsid w:val="00BF7618"/>
    <w:rsid w:val="00C0160C"/>
    <w:rsid w:val="00C02A93"/>
    <w:rsid w:val="00C06C97"/>
    <w:rsid w:val="00C21756"/>
    <w:rsid w:val="00C24A18"/>
    <w:rsid w:val="00C33BFB"/>
    <w:rsid w:val="00C34852"/>
    <w:rsid w:val="00C35A92"/>
    <w:rsid w:val="00C4611C"/>
    <w:rsid w:val="00C62499"/>
    <w:rsid w:val="00C678BA"/>
    <w:rsid w:val="00C8471B"/>
    <w:rsid w:val="00C85F9E"/>
    <w:rsid w:val="00C919B5"/>
    <w:rsid w:val="00C92122"/>
    <w:rsid w:val="00C9345C"/>
    <w:rsid w:val="00CA530F"/>
    <w:rsid w:val="00CA5886"/>
    <w:rsid w:val="00CA6A43"/>
    <w:rsid w:val="00CB39D9"/>
    <w:rsid w:val="00CC64F2"/>
    <w:rsid w:val="00CC6C82"/>
    <w:rsid w:val="00CD2F6A"/>
    <w:rsid w:val="00CE0101"/>
    <w:rsid w:val="00CE0C4A"/>
    <w:rsid w:val="00CE6404"/>
    <w:rsid w:val="00CF408E"/>
    <w:rsid w:val="00D031E1"/>
    <w:rsid w:val="00D04E25"/>
    <w:rsid w:val="00D054E3"/>
    <w:rsid w:val="00D103A6"/>
    <w:rsid w:val="00D146C2"/>
    <w:rsid w:val="00D309F7"/>
    <w:rsid w:val="00D342D1"/>
    <w:rsid w:val="00D35ACE"/>
    <w:rsid w:val="00D37E83"/>
    <w:rsid w:val="00D4009C"/>
    <w:rsid w:val="00D40AAC"/>
    <w:rsid w:val="00D41370"/>
    <w:rsid w:val="00D42CEB"/>
    <w:rsid w:val="00D508E5"/>
    <w:rsid w:val="00D5324A"/>
    <w:rsid w:val="00D609E9"/>
    <w:rsid w:val="00D63913"/>
    <w:rsid w:val="00D63A99"/>
    <w:rsid w:val="00D67932"/>
    <w:rsid w:val="00D73A7A"/>
    <w:rsid w:val="00D76BBC"/>
    <w:rsid w:val="00D77BB3"/>
    <w:rsid w:val="00D81869"/>
    <w:rsid w:val="00D8691F"/>
    <w:rsid w:val="00D933A0"/>
    <w:rsid w:val="00D96AAE"/>
    <w:rsid w:val="00D975AC"/>
    <w:rsid w:val="00DA40B9"/>
    <w:rsid w:val="00DA47AF"/>
    <w:rsid w:val="00DA523F"/>
    <w:rsid w:val="00DA5CA8"/>
    <w:rsid w:val="00DB0362"/>
    <w:rsid w:val="00DB15A7"/>
    <w:rsid w:val="00DB4CF9"/>
    <w:rsid w:val="00DB61CD"/>
    <w:rsid w:val="00DC0862"/>
    <w:rsid w:val="00DC1146"/>
    <w:rsid w:val="00DC4476"/>
    <w:rsid w:val="00DC731E"/>
    <w:rsid w:val="00DD3A80"/>
    <w:rsid w:val="00DD5DBF"/>
    <w:rsid w:val="00DE6700"/>
    <w:rsid w:val="00DF4883"/>
    <w:rsid w:val="00E03F33"/>
    <w:rsid w:val="00E06BAB"/>
    <w:rsid w:val="00E1173F"/>
    <w:rsid w:val="00E137A1"/>
    <w:rsid w:val="00E16C1B"/>
    <w:rsid w:val="00E176E2"/>
    <w:rsid w:val="00E31E75"/>
    <w:rsid w:val="00E323C4"/>
    <w:rsid w:val="00E33460"/>
    <w:rsid w:val="00E415B3"/>
    <w:rsid w:val="00E57460"/>
    <w:rsid w:val="00E66E3F"/>
    <w:rsid w:val="00E67EA3"/>
    <w:rsid w:val="00E719AD"/>
    <w:rsid w:val="00E719B8"/>
    <w:rsid w:val="00E742CA"/>
    <w:rsid w:val="00E749B2"/>
    <w:rsid w:val="00E75F75"/>
    <w:rsid w:val="00E778F1"/>
    <w:rsid w:val="00E85067"/>
    <w:rsid w:val="00E93787"/>
    <w:rsid w:val="00EA2CD0"/>
    <w:rsid w:val="00EA622A"/>
    <w:rsid w:val="00EB54CE"/>
    <w:rsid w:val="00EC1F1C"/>
    <w:rsid w:val="00EC2F8F"/>
    <w:rsid w:val="00EC4458"/>
    <w:rsid w:val="00ED2146"/>
    <w:rsid w:val="00ED4225"/>
    <w:rsid w:val="00ED6DD8"/>
    <w:rsid w:val="00EE32B2"/>
    <w:rsid w:val="00EE406C"/>
    <w:rsid w:val="00EE45F7"/>
    <w:rsid w:val="00EE7B31"/>
    <w:rsid w:val="00F04730"/>
    <w:rsid w:val="00F11F0B"/>
    <w:rsid w:val="00F17FE8"/>
    <w:rsid w:val="00F232B6"/>
    <w:rsid w:val="00F250CF"/>
    <w:rsid w:val="00F31A1E"/>
    <w:rsid w:val="00F322A4"/>
    <w:rsid w:val="00F46CA6"/>
    <w:rsid w:val="00F5122C"/>
    <w:rsid w:val="00F517FA"/>
    <w:rsid w:val="00F52F16"/>
    <w:rsid w:val="00F7256B"/>
    <w:rsid w:val="00F72755"/>
    <w:rsid w:val="00F826A4"/>
    <w:rsid w:val="00F831DE"/>
    <w:rsid w:val="00F91D0C"/>
    <w:rsid w:val="00F95168"/>
    <w:rsid w:val="00FA33FF"/>
    <w:rsid w:val="00FA41C8"/>
    <w:rsid w:val="00FA5A78"/>
    <w:rsid w:val="00FA682F"/>
    <w:rsid w:val="00FB5EFD"/>
    <w:rsid w:val="00FD26F4"/>
    <w:rsid w:val="00FD3D26"/>
    <w:rsid w:val="00FD48C8"/>
    <w:rsid w:val="00FE7E6B"/>
    <w:rsid w:val="00FF3D7E"/>
    <w:rsid w:val="00FF487F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red"/>
    </o:shapedefaults>
    <o:shapelayout v:ext="edit">
      <o:idmap v:ext="edit" data="2"/>
    </o:shapelayout>
  </w:shapeDefaults>
  <w:decimalSymbol w:val=","/>
  <w:listSeparator w:val=";"/>
  <w14:docId w14:val="69F43B0B"/>
  <w15:docId w15:val="{065B4A1A-8F19-4184-9D16-D039B290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FD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autoRedefine/>
    <w:qFormat/>
    <w:rsid w:val="00CC6C82"/>
    <w:pPr>
      <w:autoSpaceDE w:val="0"/>
      <w:autoSpaceDN w:val="0"/>
      <w:adjustRightInd w:val="0"/>
      <w:jc w:val="center"/>
      <w:outlineLvl w:val="0"/>
    </w:pPr>
    <w:rPr>
      <w:b/>
      <w:bCs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CD0"/>
    <w:pPr>
      <w:keepNext/>
      <w:keepLines/>
      <w:spacing w:before="40"/>
      <w:ind w:left="708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7C7"/>
    <w:pPr>
      <w:keepNext/>
      <w:keepLines/>
      <w:spacing w:before="40"/>
      <w:ind w:left="708"/>
      <w:outlineLvl w:val="2"/>
    </w:pPr>
    <w:rPr>
      <w:rFonts w:eastAsiaTheme="majorEastAsia" w:cstheme="majorBidi"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2B48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2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52E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52E70"/>
  </w:style>
  <w:style w:type="paragraph" w:styleId="Piedepgina">
    <w:name w:val="footer"/>
    <w:basedOn w:val="Normal"/>
    <w:link w:val="PiedepginaCar"/>
    <w:uiPriority w:val="99"/>
    <w:unhideWhenUsed/>
    <w:rsid w:val="00152E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E70"/>
  </w:style>
  <w:style w:type="character" w:customStyle="1" w:styleId="Ttulo1Car">
    <w:name w:val="Título 1 Car"/>
    <w:basedOn w:val="Fuentedeprrafopredeter"/>
    <w:link w:val="Ttulo1"/>
    <w:rsid w:val="00CC6C8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Nmerodepgina">
    <w:name w:val="page number"/>
    <w:basedOn w:val="Fuentedeprrafopredeter"/>
    <w:rsid w:val="005922E4"/>
  </w:style>
  <w:style w:type="paragraph" w:styleId="Descripcin">
    <w:name w:val="caption"/>
    <w:basedOn w:val="Normal"/>
    <w:next w:val="Normal"/>
    <w:autoRedefine/>
    <w:uiPriority w:val="35"/>
    <w:qFormat/>
    <w:rsid w:val="00820153"/>
    <w:pPr>
      <w:spacing w:before="120" w:after="120" w:line="480" w:lineRule="auto"/>
      <w:jc w:val="center"/>
    </w:pPr>
    <w:rPr>
      <w:bCs/>
      <w:iCs/>
      <w:szCs w:val="20"/>
    </w:rPr>
  </w:style>
  <w:style w:type="character" w:styleId="Hipervnculo">
    <w:name w:val="Hyperlink"/>
    <w:uiPriority w:val="99"/>
    <w:rsid w:val="005922E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922E4"/>
  </w:style>
  <w:style w:type="paragraph" w:styleId="Prrafodelista">
    <w:name w:val="List Paragraph"/>
    <w:basedOn w:val="Normal"/>
    <w:uiPriority w:val="34"/>
    <w:qFormat/>
    <w:rsid w:val="005922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A2CD0"/>
    <w:rPr>
      <w:rFonts w:ascii="Times New Roman" w:eastAsiaTheme="majorEastAsia" w:hAnsi="Times New Roman" w:cstheme="majorBidi"/>
      <w:b/>
      <w:i/>
      <w:kern w:val="0"/>
      <w:sz w:val="24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B52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01B5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01B5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01B52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E07C7"/>
    <w:rPr>
      <w:rFonts w:ascii="Times New Roman" w:eastAsiaTheme="majorEastAsia" w:hAnsi="Times New Roman" w:cstheme="majorBidi"/>
      <w:i/>
      <w:color w:val="000000" w:themeColor="text1"/>
      <w:kern w:val="0"/>
      <w:sz w:val="24"/>
      <w:szCs w:val="24"/>
      <w:lang w:val="en-US"/>
      <w14:ligatures w14:val="none"/>
    </w:rPr>
  </w:style>
  <w:style w:type="table" w:styleId="Tablaconcuadrcula">
    <w:name w:val="Table Grid"/>
    <w:basedOn w:val="Tablanormal"/>
    <w:uiPriority w:val="39"/>
    <w:rsid w:val="00C3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37E8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37E83"/>
    <w:pPr>
      <w:spacing w:after="100"/>
      <w:ind w:left="480"/>
    </w:pPr>
  </w:style>
  <w:style w:type="character" w:styleId="Textodelmarcadordeposicin">
    <w:name w:val="Placeholder Text"/>
    <w:basedOn w:val="Fuentedeprrafopredeter"/>
    <w:uiPriority w:val="99"/>
    <w:semiHidden/>
    <w:rsid w:val="00FD48C8"/>
    <w:rPr>
      <w:color w:val="808080"/>
    </w:rPr>
  </w:style>
  <w:style w:type="paragraph" w:styleId="Sinespaciado">
    <w:name w:val="No Spacing"/>
    <w:uiPriority w:val="1"/>
    <w:qFormat/>
    <w:rsid w:val="00DF488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C08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21B8D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23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character" w:customStyle="1" w:styleId="authordates">
    <w:name w:val="authordates"/>
    <w:basedOn w:val="Fuentedeprrafopredeter"/>
    <w:rsid w:val="0006523A"/>
  </w:style>
  <w:style w:type="character" w:styleId="Mencinsinresolver">
    <w:name w:val="Unresolved Mention"/>
    <w:basedOn w:val="Fuentedeprrafopredeter"/>
    <w:uiPriority w:val="99"/>
    <w:semiHidden/>
    <w:unhideWhenUsed/>
    <w:rsid w:val="0082015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B12B48"/>
    <w:rPr>
      <w:rFonts w:ascii="Times New Roman" w:eastAsiaTheme="majorEastAsia" w:hAnsi="Times New Roman" w:cstheme="majorBidi"/>
      <w:i/>
      <w:iCs/>
      <w:color w:val="000000" w:themeColor="text1"/>
      <w:kern w:val="0"/>
      <w:sz w:val="24"/>
      <w:szCs w:val="24"/>
      <w:lang w:val="en-U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616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6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6E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16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16EF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AC3D02"/>
  </w:style>
  <w:style w:type="paragraph" w:customStyle="1" w:styleId="aos-init">
    <w:name w:val="aos-init"/>
    <w:basedOn w:val="Normal"/>
    <w:rsid w:val="007B2C6D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paragraph" w:customStyle="1" w:styleId="mt-4">
    <w:name w:val="mt-4"/>
    <w:basedOn w:val="Normal"/>
    <w:rsid w:val="00732D2A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paragraph" w:customStyle="1" w:styleId="mt-3">
    <w:name w:val="mt-3"/>
    <w:basedOn w:val="Normal"/>
    <w:rsid w:val="00732D2A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paragraph" w:customStyle="1" w:styleId="mt-5">
    <w:name w:val="mt-5"/>
    <w:basedOn w:val="Normal"/>
    <w:rsid w:val="00732D2A"/>
    <w:pPr>
      <w:spacing w:before="100" w:beforeAutospacing="1" w:after="100" w:afterAutospacing="1" w:line="240" w:lineRule="auto"/>
      <w:jc w:val="left"/>
    </w:pPr>
    <w:rPr>
      <w:lang w:val="es-CO" w:eastAsia="es-CO"/>
    </w:rPr>
  </w:style>
  <w:style w:type="character" w:customStyle="1" w:styleId="h6">
    <w:name w:val="h6"/>
    <w:basedOn w:val="Fuentedeprrafopredeter"/>
    <w:rsid w:val="00732D2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5AE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5AE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Revisin">
    <w:name w:val="Revision"/>
    <w:hidden/>
    <w:uiPriority w:val="99"/>
    <w:semiHidden/>
    <w:rsid w:val="001E50D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722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679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851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6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4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6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7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85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63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402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0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33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7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0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9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5541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4301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447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4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479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92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56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40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31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146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429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3020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1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166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6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632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938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345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531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896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141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502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8389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7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9309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040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644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81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919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1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477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8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7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5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9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8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261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188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283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0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1572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3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28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52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060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5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61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6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41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719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212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83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026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08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293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imbre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37D4-8B96-49D0-B5C7-FEF9795E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mimbrete.dotx</Template>
  <TotalTime>1585</TotalTime>
  <Pages>1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Adriana María Sierra Ramírez</cp:lastModifiedBy>
  <cp:revision>24</cp:revision>
  <cp:lastPrinted>2025-02-03T22:22:00Z</cp:lastPrinted>
  <dcterms:created xsi:type="dcterms:W3CDTF">2025-02-03T15:47:00Z</dcterms:created>
  <dcterms:modified xsi:type="dcterms:W3CDTF">2025-02-05T14:32:00Z</dcterms:modified>
</cp:coreProperties>
</file>